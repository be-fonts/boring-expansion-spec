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GB"/>
        </w:rPr>
      </w:pPr>
      <w:r>
        <w:rPr>
          <w:lang w:val="en-GB"/>
        </w:rPr>
        <w:t>Approx. Page 26:</w:t>
      </w:r>
    </w:p>
    <w:p>
      <w:pPr>
        <w:pStyle w:val="Normal"/>
        <w:bidi w:val="0"/>
        <w:jc w:val="start"/>
        <w:rPr>
          <w:lang w:val="en-GB"/>
        </w:rPr>
      </w:pPr>
      <w:r>
        <w:rPr/>
      </w:r>
    </w:p>
    <w:p>
      <w:pPr>
        <w:pStyle w:val="Normal"/>
        <w:bidi w:val="0"/>
        <w:jc w:val="start"/>
        <w:rPr>
          <w:lang w:val="en-GB"/>
        </w:rPr>
      </w:pPr>
      <w:r>
        <w:rPr>
          <w:lang w:val="en-GB"/>
        </w:rPr>
        <w:t xml:space="preserve">The </w:t>
      </w:r>
      <w:r>
        <w:rPr>
          <w:b/>
          <w:bCs/>
          <w:i/>
          <w:iCs/>
          <w:lang w:val="en-GB"/>
        </w:rPr>
        <w:t>uint32var</w:t>
      </w:r>
      <w:r>
        <w:rPr>
          <w:lang w:val="en-GB"/>
        </w:rPr>
        <w:t xml:space="preserve"> format is an efficient and compact encoding of uint32 values, using from one to five bytes to store a single value.</w:t>
      </w:r>
    </w:p>
    <w:p>
      <w:pPr>
        <w:pStyle w:val="BodyText"/>
        <w:bidi w:val="0"/>
        <w:jc w:val="start"/>
        <w:rPr/>
      </w:pPr>
      <w:r>
        <w:rPr/>
        <w:t>Values are decoded as follows:</w:t>
      </w:r>
    </w:p>
    <w:p>
      <w:pPr>
        <w:pStyle w:val="BodyText"/>
        <w:bidi w:val="0"/>
        <w:jc w:val="start"/>
        <w:rPr/>
      </w:pPr>
      <w:r>
        <w:rPr/>
        <w:t>If the current byte’s most significant bit (0x80) is zero, return the value.</w:t>
      </w:r>
    </w:p>
    <w:p>
      <w:pPr>
        <w:pStyle w:val="BodyText"/>
        <w:bidi w:val="0"/>
        <w:jc w:val="start"/>
        <w:rPr>
          <w:lang w:val="en-GB"/>
        </w:rPr>
      </w:pPr>
      <w:r>
        <w:rPr>
          <w:lang w:val="en-GB"/>
        </w:rPr>
        <w:t>Otherwise, the most significant bits are taken to indicate the number of bytes to follow, as indicated in the following table; the values are stored with the first byte being the most significant.</w:t>
      </w:r>
    </w:p>
    <w:p>
      <w:pPr>
        <w:pStyle w:val="BodyText"/>
        <w:bidi w:val="0"/>
        <w:spacing w:before="0" w:after="0"/>
        <w:jc w:val="start"/>
        <w:rPr/>
      </w:pPr>
      <w:r>
        <w:rPr/>
      </w:r>
    </w:p>
    <w:tbl>
      <w:tblPr>
        <w:tblW w:w="9752" w:type="dxa"/>
        <w:jc w:val="start"/>
        <w:tblInd w:w="-11" w:type="dxa"/>
        <w:tblLayout w:type="fixed"/>
        <w:tblCellMar>
          <w:top w:w="100" w:type="dxa"/>
          <w:start w:w="100" w:type="dxa"/>
          <w:bottom w:w="100" w:type="dxa"/>
          <w:end w:w="100" w:type="dxa"/>
        </w:tblCellMar>
      </w:tblPr>
      <w:tblGrid>
        <w:gridCol w:w="1126"/>
        <w:gridCol w:w="1115"/>
        <w:gridCol w:w="1116"/>
        <w:gridCol w:w="1117"/>
        <w:gridCol w:w="5278"/>
      </w:tblGrid>
      <w:tr>
        <w:trPr/>
        <w:tc>
          <w:tcPr>
            <w:tcW w:w="4474" w:type="dxa"/>
            <w:gridSpan w:val="4"/>
            <w:tcBorders>
              <w:top w:val="single" w:sz="8" w:space="0" w:color="000000"/>
              <w:start w:val="single" w:sz="8" w:space="0" w:color="000000"/>
              <w:bottom w:val="single" w:sz="8" w:space="0" w:color="000000"/>
              <w:end w:val="single" w:sz="8" w:space="0" w:color="000000"/>
            </w:tcBorders>
            <w:vAlign w:val="center"/>
          </w:tcPr>
          <w:p>
            <w:pPr>
              <w:pStyle w:val="TableHeader"/>
              <w:bidi w:val="0"/>
              <w:spacing w:before="60" w:after="120"/>
              <w:rPr/>
            </w:pPr>
            <w:r>
              <w:rPr/>
              <w:t>Bits</w:t>
            </w:r>
          </w:p>
        </w:tc>
        <w:tc>
          <w:tcPr>
            <w:tcW w:w="5278" w:type="dxa"/>
            <w:vMerge w:val="restart"/>
            <w:tcBorders>
              <w:top w:val="single" w:sz="8" w:space="0" w:color="000000"/>
              <w:start w:val="single" w:sz="8" w:space="0" w:color="000000"/>
              <w:bottom w:val="single" w:sz="8" w:space="0" w:color="000000"/>
              <w:end w:val="single" w:sz="8" w:space="0" w:color="000000"/>
            </w:tcBorders>
          </w:tcPr>
          <w:p>
            <w:pPr>
              <w:pStyle w:val="TableHeader"/>
              <w:bidi w:val="0"/>
              <w:spacing w:before="60" w:after="120"/>
              <w:rPr/>
            </w:pPr>
            <w:r>
              <w:rPr/>
              <w:t>Meaning</w:t>
            </w:r>
          </w:p>
        </w:tc>
      </w:tr>
      <w:tr>
        <w:trPr/>
        <w:tc>
          <w:tcPr>
            <w:tcW w:w="112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0x80 (1000 0000)</w:t>
            </w:r>
          </w:p>
        </w:tc>
        <w:tc>
          <w:tcPr>
            <w:tcW w:w="1115"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0x40 (0100 0000)</w:t>
            </w:r>
          </w:p>
        </w:tc>
        <w:tc>
          <w:tcPr>
            <w:tcW w:w="111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0x20 (0010 0000)</w:t>
            </w:r>
          </w:p>
        </w:tc>
        <w:tc>
          <w:tcPr>
            <w:tcW w:w="1117"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0x10 (0001 0000)</w:t>
            </w:r>
          </w:p>
        </w:tc>
        <w:tc>
          <w:tcPr>
            <w:tcW w:w="5278" w:type="dxa"/>
            <w:vMerge w:val="continue"/>
            <w:tcBorders>
              <w:top w:val="single" w:sz="8" w:space="0" w:color="000000"/>
              <w:start w:val="single" w:sz="8" w:space="0" w:color="000000"/>
              <w:bottom w:val="single" w:sz="8" w:space="0" w:color="000000"/>
              <w:end w:val="single" w:sz="8" w:space="0" w:color="000000"/>
            </w:tcBorders>
          </w:tcPr>
          <w:p>
            <w:pPr>
              <w:pStyle w:val="Normal"/>
              <w:bidi w:val="0"/>
              <w:spacing w:before="0" w:after="238"/>
              <w:jc w:val="start"/>
              <w:rPr/>
            </w:pPr>
            <w:r>
              <w:rPr/>
            </w:r>
          </w:p>
        </w:tc>
      </w:tr>
      <w:tr>
        <w:trPr/>
        <w:tc>
          <w:tcPr>
            <w:tcW w:w="112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zero</w:t>
            </w:r>
          </w:p>
        </w:tc>
        <w:tc>
          <w:tcPr>
            <w:tcW w:w="1115"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(any value)</w:t>
            </w:r>
          </w:p>
        </w:tc>
        <w:tc>
          <w:tcPr>
            <w:tcW w:w="111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(any value)</w:t>
            </w:r>
          </w:p>
        </w:tc>
        <w:tc>
          <w:tcPr>
            <w:tcW w:w="1117"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(any value)</w:t>
            </w:r>
          </w:p>
        </w:tc>
        <w:tc>
          <w:tcPr>
            <w:tcW w:w="5278"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All 7 remaining bits are the value</w:t>
            </w:r>
          </w:p>
        </w:tc>
      </w:tr>
      <w:tr>
        <w:trPr/>
        <w:tc>
          <w:tcPr>
            <w:tcW w:w="112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5"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w:t>
            </w:r>
          </w:p>
        </w:tc>
        <w:tc>
          <w:tcPr>
            <w:tcW w:w="111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(any value)</w:t>
            </w:r>
          </w:p>
        </w:tc>
        <w:tc>
          <w:tcPr>
            <w:tcW w:w="1117"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(any value)</w:t>
            </w:r>
          </w:p>
        </w:tc>
        <w:tc>
          <w:tcPr>
            <w:tcW w:w="5278"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 xml:space="preserve">One byte follows; the low 6 bits of the first are shifted left 8 bits (multiplied by 256) and the </w:t>
            </w:r>
            <w:del w:id="0" w:author="Liam Quin" w:date="2024-03-05T01:42:06Z">
              <w:r>
                <w:rPr/>
                <w:delText>singl</w:delText>
              </w:r>
            </w:del>
            <w:del w:id="1" w:author="Liam Quin" w:date="2024-03-05T01:42:06Z">
              <w:r>
                <w:rPr/>
                <w:delText>y</w:delText>
              </w:r>
            </w:del>
            <w:ins w:id="2" w:author="Liam Quin" w:date="2024-03-05T01:42:06Z">
              <w:r>
                <w:rPr/>
                <w:t>single</w:t>
              </w:r>
            </w:ins>
            <w:r>
              <w:rPr/>
              <w:t xml:space="preserve"> following byte is added.</w:t>
            </w:r>
          </w:p>
        </w:tc>
      </w:tr>
      <w:tr>
        <w:trPr/>
        <w:tc>
          <w:tcPr>
            <w:tcW w:w="112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5"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w:t>
            </w:r>
          </w:p>
        </w:tc>
        <w:tc>
          <w:tcPr>
            <w:tcW w:w="1117"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(any value)</w:t>
            </w:r>
          </w:p>
        </w:tc>
        <w:tc>
          <w:tcPr>
            <w:tcW w:w="5278"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highlight w:val="none"/>
                <w:shd w:fill="F2CBF8" w:val="clear"/>
              </w:rPr>
            </w:pPr>
            <w:r>
              <w:rPr>
                <w:rFonts w:cs="Arial"/>
                <w:shd w:fill="F2CBF8" w:val="clear"/>
                <w:rPrChange w:id="0" w:author="Liam Quin" w:date="2024-03-05T01:45:37Z">
                  <w:rPr/>
                </w:rPrChange>
              </w:rPr>
              <w:t xml:space="preserve">Two bytes follow; </w:t>
            </w:r>
            <w:r>
              <w:rPr>
                <w:rFonts w:cs="Arial"/>
                <w:shd w:fill="F2CBF8" w:val="clear"/>
                <w:rPrChange w:id="0" w:author="Liam Quin" w:date="2024-03-05T01:45:37Z">
                  <w:rPr/>
                </w:rPrChange>
              </w:rPr>
              <w:t xml:space="preserve">the low 5 bits of the first are </w:t>
            </w:r>
            <w:r>
              <w:rPr>
                <w:rFonts w:cs="Arial"/>
                <w:shd w:fill="F2CBF8" w:val="clear"/>
                <w:rPrChange w:id="0" w:author="Liam Quin" w:date="2024-03-05T01:45:37Z">
                  <w:rPr/>
                </w:rPrChange>
              </w:rPr>
              <w:t xml:space="preserve">shifted left by 16 bits and added, then the following byte is shifted left by 8 bits and added (bitwise or), and then the </w:t>
            </w:r>
            <w:r>
              <w:rPr>
                <w:rFonts w:cs="Arial"/>
                <w:shd w:fill="F2CBF8" w:val="clear"/>
                <w:rPrChange w:id="0" w:author="Liam Quin" w:date="2024-03-05T01:45:37Z">
                  <w:rPr/>
                </w:rPrChange>
              </w:rPr>
              <w:t>second following byte is or’d as-is</w:t>
            </w:r>
          </w:p>
        </w:tc>
      </w:tr>
      <w:tr>
        <w:trPr/>
        <w:tc>
          <w:tcPr>
            <w:tcW w:w="112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5"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7"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0</w:t>
            </w:r>
          </w:p>
        </w:tc>
        <w:tc>
          <w:tcPr>
            <w:tcW w:w="5278"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highlight w:val="none"/>
                <w:shd w:fill="F2CBF8" w:val="clear"/>
              </w:rPr>
            </w:pPr>
            <w:r>
              <w:rPr>
                <w:rFonts w:cs="Arial"/>
                <w:shd w:fill="F2CBF8" w:val="clear"/>
                <w:rPrChange w:id="0" w:author="Liam Quin" w:date="2024-03-05T01:46:01Z">
                  <w:rPr/>
                </w:rPrChange>
              </w:rPr>
              <w:t xml:space="preserve">Three bytes follow; </w:t>
            </w:r>
            <w:r>
              <w:rPr>
                <w:rFonts w:cs="Arial"/>
                <w:shd w:fill="F2CBF8" w:val="clear"/>
                <w:rPrChange w:id="0" w:author="Liam Quin" w:date="2024-03-05T01:46:01Z">
                  <w:rPr/>
                </w:rPrChange>
              </w:rPr>
              <w:t>the low 4 bits of the first become the most significant bits of the new value, as above</w:t>
            </w:r>
          </w:p>
        </w:tc>
      </w:tr>
      <w:tr>
        <w:trPr/>
        <w:tc>
          <w:tcPr>
            <w:tcW w:w="112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5"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6"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1117"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pPr>
            <w:r>
              <w:rPr/>
              <w:t>1</w:t>
            </w:r>
          </w:p>
        </w:tc>
        <w:tc>
          <w:tcPr>
            <w:tcW w:w="5278"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60" w:after="120"/>
              <w:jc w:val="start"/>
              <w:rPr>
                <w:highlight w:val="none"/>
                <w:shd w:fill="F2CBF8" w:val="clear"/>
              </w:rPr>
            </w:pPr>
            <w:r>
              <w:rPr>
                <w:rFonts w:cs="Arial"/>
                <w:shd w:fill="F2CBF8" w:val="clear"/>
                <w:rPrChange w:id="0" w:author="Liam Quin" w:date="2024-03-05T01:46:07Z">
                  <w:rPr/>
                </w:rPrChange>
              </w:rPr>
              <w:t xml:space="preserve">Four bytes follow; </w:t>
            </w:r>
            <w:r>
              <w:rPr>
                <w:rFonts w:cs="Arial"/>
                <w:shd w:fill="F2CBF8" w:val="clear"/>
                <w:rPrChange w:id="0" w:author="Liam Quin" w:date="2024-03-05T01:46:07Z">
                  <w:rPr/>
                </w:rPrChange>
              </w:rPr>
              <w:t>the low 4 bits of the first become the most significant bits of the new value, as above</w:t>
            </w:r>
          </w:p>
        </w:tc>
      </w:tr>
    </w:tbl>
    <w:p>
      <w:pPr>
        <w:pStyle w:val="FirstParagraph"/>
        <w:bidi w:val="0"/>
        <w:spacing w:before="280" w:after="240"/>
        <w:jc w:val="start"/>
        <w:rPr>
          <w:lang w:val="en-GB"/>
        </w:rPr>
      </w:pPr>
      <w:r>
        <w:rPr/>
      </w:r>
    </w:p>
    <w:p>
      <w:pPr>
        <w:pStyle w:val="BodyText"/>
        <w:bidi w:val="0"/>
        <w:spacing w:before="280" w:after="240"/>
        <w:jc w:val="start"/>
        <w:rPr/>
      </w:pPr>
      <w:r>
        <w:rPr>
          <w:lang w:val="en-GB"/>
        </w:rPr>
        <w:t>P</w:t>
      </w:r>
      <w:r>
        <w:rPr>
          <w:lang w:val="en-GB"/>
        </w:rPr>
        <w:t>age 41 (approx) maxp</w:t>
      </w:r>
    </w:p>
    <w:p>
      <w:pPr>
        <w:pStyle w:val="BodyText"/>
        <w:bidi w:val="0"/>
        <w:spacing w:before="280" w:after="240"/>
        <w:jc w:val="start"/>
        <w:rPr>
          <w:lang w:val="en-GB"/>
        </w:rPr>
      </w:pPr>
      <w:r>
        <w:rPr/>
      </w:r>
    </w:p>
    <w:p>
      <w:pPr>
        <w:pStyle w:val="Normal"/>
        <w:bidi w:val="0"/>
        <w:spacing w:before="280" w:after="120"/>
        <w:jc w:val="start"/>
        <w:rPr>
          <w:lang w:val="en-GB"/>
        </w:rPr>
      </w:pPr>
      <w:r>
        <w:rPr>
          <w:lang w:val="en-GB"/>
        </w:rPr>
        <w:t xml:space="preserve">Version 1.0 </w:t>
      </w:r>
    </w:p>
    <w:tbl>
      <w:tblPr>
        <w:tblW w:w="9464" w:type="dxa"/>
        <w:jc w:val="start"/>
        <w:tblInd w:w="0" w:type="dxa"/>
        <w:tblLayout w:type="fixed"/>
        <w:tblCellMar>
          <w:top w:w="0" w:type="dxa"/>
          <w:start w:w="108" w:type="dxa"/>
          <w:bottom w:w="0" w:type="dxa"/>
          <w:end w:w="108" w:type="dxa"/>
        </w:tblCellMar>
      </w:tblPr>
      <w:tblGrid>
        <w:gridCol w:w="1385"/>
        <w:gridCol w:w="2693"/>
        <w:gridCol w:w="5386"/>
      </w:tblGrid>
      <w:tr>
        <w:trPr/>
        <w:tc>
          <w:tcPr>
            <w:tcW w:w="1385"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Type</w:t>
            </w:r>
          </w:p>
        </w:tc>
        <w:tc>
          <w:tcPr>
            <w:tcW w:w="2693"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Name</w:t>
            </w:r>
          </w:p>
        </w:tc>
        <w:tc>
          <w:tcPr>
            <w:tcW w:w="5386"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Description</w:t>
            </w:r>
          </w:p>
        </w:tc>
      </w:tr>
      <w:tr>
        <w:trPr/>
        <w:tc>
          <w:tcPr>
            <w:tcW w:w="1385"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Version16Dot16</w:t>
            </w:r>
          </w:p>
        </w:tc>
        <w:tc>
          <w:tcPr>
            <w:tcW w:w="2693"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version</w:t>
            </w:r>
          </w:p>
        </w:tc>
        <w:tc>
          <w:tcPr>
            <w:tcW w:w="5386" w:type="dxa"/>
            <w:tcBorders>
              <w:top w:val="single" w:sz="12"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0x00010000 for version 1.0.</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numGlyphs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The number of glyphs in the font.</w:t>
            </w:r>
          </w:p>
          <w:p>
            <w:pPr>
              <w:pStyle w:val="TableParagraph"/>
              <w:bidi w:val="0"/>
              <w:jc w:val="start"/>
              <w:rPr/>
            </w:pPr>
            <w:r>
              <w:rPr/>
              <w:t>This is the number of glyphs in the ‘glyf’ table, if any.</w:t>
            </w:r>
          </w:p>
          <w:p>
            <w:pPr>
              <w:pStyle w:val="TableParagraph"/>
              <w:bidi w:val="0"/>
              <w:spacing w:before="60" w:after="120"/>
              <w:jc w:val="start"/>
              <w:rPr>
                <w:shd w:fill="FFFF00" w:val="clear"/>
              </w:rPr>
            </w:pPr>
            <w:r>
              <w:rPr>
                <w:shd w:fill="FFFF00" w:val="clear"/>
              </w:rPr>
              <w:t xml:space="preserve">Note: The separate GLYF table does not use this number; the number of entries in the GLYF table is determined by </w:t>
            </w:r>
            <w:del w:id="11" w:author="Liam Quin" w:date="2024-03-05T01:47:44Z">
              <w:r>
                <w:rPr>
                  <w:shd w:fill="FFFF00" w:val="clear"/>
                </w:rPr>
                <w:delText>the size in bytes of the LOCA table , taking into account the value of indexToLocFormat, or from the ‘MAXP’ table</w:delText>
              </w:r>
            </w:del>
            <w:ins w:id="12" w:author="Liam Quin" w:date="2024-03-05T01:47:44Z">
              <w:r>
                <w:rPr>
                  <w:shd w:fill="00FFFF" w:val="clear"/>
                </w:rPr>
                <w:t>numGlyphs in the MAXP table.</w:t>
              </w:r>
            </w:ins>
            <w:r>
              <w:rPr>
                <w:shd w:fill="FFFF00" w:val="clear"/>
              </w:rPr>
              <w:t>.</w:t>
            </w:r>
            <w:del w:id="13" w:author="Liam Quin" w:date="2024-03-05T01:47:55Z">
              <w:r>
                <w:rPr>
                  <w:shd w:fill="FFFF00" w:val="clear"/>
                </w:rPr>
                <w:commentReference w:id="0"/>
              </w:r>
            </w:del>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maxPoints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points in a non-composite glyph.</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maxContours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contours in a non-composite glyph.</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maxCompositePoints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points in a composite glyph.</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maxCompositeContours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contours in a composite glyph.</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maxZones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1 if instructions do not use the twilight zone (Z0), or 2 if instructions do use Z0; should be set to 2 in most cases.</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maxTwilightPoints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points used in Z0.</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maxStorage</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 xml:space="preserve">Number of Storage Area locations. </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maxFunctionDefs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Number of FDEFs, equal to the highest function number + 1.</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maxInstructionDefs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Number of IDEFs.</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maxStackElements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maxSizeOfInstructions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byte count for glyph instructions.</w:t>
            </w:r>
          </w:p>
        </w:tc>
      </w:tr>
      <w:tr>
        <w:trPr/>
        <w:tc>
          <w:tcPr>
            <w:tcW w:w="1385"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maxComponentElements</w:t>
            </w:r>
          </w:p>
        </w:tc>
        <w:tc>
          <w:tcPr>
            <w:tcW w:w="5386"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Maximum number of components referenced at "top level" for any composite glyph.</w:t>
            </w:r>
          </w:p>
        </w:tc>
      </w:tr>
      <w:tr>
        <w:trPr/>
        <w:tc>
          <w:tcPr>
            <w:tcW w:w="1385"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r>
              <w:rPr/>
              <w:t>uint16</w:t>
            </w:r>
          </w:p>
        </w:tc>
        <w:tc>
          <w:tcPr>
            <w:tcW w:w="2693"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r>
              <w:rPr/>
              <w:t>maxComponentDepth</w:t>
            </w:r>
          </w:p>
        </w:tc>
        <w:tc>
          <w:tcPr>
            <w:tcW w:w="5386"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pPr>
            <w:r>
              <w:rPr/>
              <w:t>Maximum levels of recursion; 1 for simple components.</w:t>
            </w:r>
          </w:p>
        </w:tc>
      </w:tr>
    </w:tbl>
    <w:p>
      <w:pPr>
        <w:pStyle w:val="Heading3"/>
        <w:bidi w:val="0"/>
        <w:spacing w:before="280" w:after="240"/>
        <w:ind w:hanging="0" w:start="0"/>
        <w:jc w:val="start"/>
        <w:rPr>
          <w:lang w:val="en-GB"/>
        </w:rPr>
      </w:pPr>
      <w:r>
        <w:rPr/>
      </w:r>
    </w:p>
    <w:p>
      <w:pPr>
        <w:pStyle w:val="Normal"/>
        <w:bidi w:val="0"/>
        <w:spacing w:before="280" w:after="240"/>
        <w:jc w:val="start"/>
        <w:rPr>
          <w:lang w:val="en-GB"/>
        </w:rPr>
      </w:pPr>
      <w:r>
        <w:rPr>
          <w:lang w:val="en-GB"/>
        </w:rPr>
        <w:t>Page 140 or so, GLYF—Glyph data</w:t>
      </w:r>
    </w:p>
    <w:p>
      <w:pPr>
        <w:pStyle w:val="Normal"/>
        <w:bidi w:val="0"/>
        <w:spacing w:before="280" w:after="240"/>
        <w:jc w:val="start"/>
        <w:rPr>
          <w:lang w:val="en-GB"/>
        </w:rPr>
      </w:pPr>
      <w:r>
        <w:rPr/>
      </w:r>
    </w:p>
    <w:p>
      <w:pPr>
        <w:pStyle w:val="Normal"/>
        <w:bidi w:val="0"/>
        <w:spacing w:before="280" w:after="240"/>
        <w:jc w:val="start"/>
        <w:rPr>
          <w:lang w:val="en-GB"/>
        </w:rPr>
      </w:pPr>
      <w:r>
        <w:rPr/>
      </w:r>
    </w:p>
    <w:p>
      <w:pPr>
        <w:pStyle w:val="Heading4"/>
        <w:bidi w:val="0"/>
        <w:spacing w:before="280" w:after="240"/>
        <w:ind w:hanging="1080" w:start="1080"/>
        <w:jc w:val="start"/>
        <w:rPr/>
      </w:pPr>
      <w:r>
        <w:rPr/>
        <w:t>Table structure</w:t>
      </w:r>
    </w:p>
    <w:p>
      <w:pPr>
        <w:pStyle w:val="Normal"/>
        <w:bidi w:val="0"/>
        <w:jc w:val="start"/>
        <w:rPr>
          <w:lang w:val="en-GB"/>
        </w:rPr>
      </w:pPr>
      <w:r>
        <w:rPr>
          <w:lang w:val="en-GB"/>
        </w:rPr>
        <w:t xml:space="preserve">The GLYF table contains information that describes the glyphs in the font in the TrueType outline format. Information regarding the rasterizer (scaler) refers to the TrueType rasterizer. For details regarding scaling, grid-fitting and rasterization of TrueType outlines, see </w:t>
      </w:r>
      <w:r>
        <w:rPr>
          <w:rFonts w:cs="Arial"/>
        </w:rPr>
        <w:t>TrueType Fundamentals</w:t>
      </w:r>
      <w:r>
        <w:rPr>
          <w:vertAlign w:val="superscript"/>
          <w:lang w:val="en-GB"/>
        </w:rPr>
        <w:t xml:space="preserve"> [35]</w:t>
      </w:r>
      <w:r>
        <w:rPr>
          <w:lang w:val="en-GB"/>
        </w:rPr>
        <w:t>.</w:t>
      </w:r>
    </w:p>
    <w:p>
      <w:pPr>
        <w:pStyle w:val="Normal"/>
        <w:bidi w:val="0"/>
        <w:jc w:val="start"/>
        <w:rPr>
          <w:lang w:val="en-GB"/>
        </w:rPr>
      </w:pPr>
      <w:r>
        <w:rPr>
          <w:lang w:val="en-GB"/>
        </w:rPr>
        <w:t>For compatibility with older software, a 'glyf' table may also be present, in the same format as the 'GLYF' table, and contains outlines and hinting instructions suitable for older software. The 'glyf' table, however, can contain no more than 65535 entries, and some flags and features specified in this subclause are not supported.</w:t>
      </w:r>
    </w:p>
    <w:p>
      <w:pPr>
        <w:pStyle w:val="Normal"/>
        <w:bidi w:val="0"/>
        <w:jc w:val="start"/>
        <w:rPr>
          <w:lang w:val="en-GB"/>
        </w:rPr>
      </w:pPr>
      <w:r>
        <w:rPr>
          <w:lang w:val="en-GB"/>
        </w:rPr>
        <w:t>If both 'GLYF' and 'glyf' tables are present, software that can process the 'GLYF' table shall ignore the 'glyf' table. The 'LOCA' table shall always be present if there is a ‘GLYF’ table present.</w:t>
      </w:r>
    </w:p>
    <w:p>
      <w:pPr>
        <w:pStyle w:val="Normal"/>
        <w:bidi w:val="0"/>
        <w:jc w:val="start"/>
        <w:rPr>
          <w:lang w:val="en-GB"/>
        </w:rPr>
      </w:pPr>
      <w:r>
        <w:rPr>
          <w:lang w:val="en-GB"/>
        </w:rPr>
        <w:t>The number of entries of the 'GLYF' table is equal to the number of entries in the 'LOCA' table, minus one to account for the pointer to the end of the last entry.</w:t>
      </w:r>
    </w:p>
    <w:p>
      <w:pPr>
        <w:pStyle w:val="Normal"/>
        <w:bidi w:val="0"/>
        <w:jc w:val="start"/>
        <w:rPr>
          <w:lang w:val="en-GB"/>
        </w:rPr>
      </w:pPr>
      <w:commentRangeStart w:id="1"/>
      <w:r>
        <w:rPr>
          <w:lang w:val="en-GB"/>
        </w:rPr>
        <w:t>Several new tables have been defined to support larger glyph repertoire. Most of these new tables have table tags specified using capital letters that are matching their already existing counterparts – a set of tables with tags defined using lowercase letters. When these new tables are present, the GLYF-aware software shall ignore their lowercase tag counterparts.</w:t>
      </w:r>
      <w:r>
        <w:rPr/>
      </w:r>
      <w:ins w:id="14" w:author="Liam Quin" w:date="2024-03-05T01:48:42Z">
        <w:commentRangeEnd w:id="1"/>
        <w:r>
          <w:commentReference w:id="1"/>
        </w:r>
        <w:r>
          <w:rPr/>
          <w:commentReference w:id="2"/>
        </w:r>
      </w:ins>
    </w:p>
    <w:p>
      <w:pPr>
        <w:pStyle w:val="NormalWeb"/>
        <w:bidi w:val="0"/>
        <w:spacing w:before="120" w:after="120"/>
        <w:jc w:val="start"/>
        <w:rPr>
          <w:rStyle w:val="Strong"/>
          <w:lang w:val="en-GB"/>
        </w:rPr>
      </w:pPr>
      <w:r>
        <w:rPr/>
      </w:r>
    </w:p>
    <w:p>
      <w:pPr>
        <w:pStyle w:val="NormalWeb"/>
        <w:bidi w:val="0"/>
        <w:spacing w:before="120" w:after="120"/>
        <w:jc w:val="start"/>
        <w:rPr/>
      </w:pPr>
      <w:r>
        <w:rPr>
          <w:rStyle w:val="Strong"/>
          <w:lang w:val="en-GB"/>
        </w:rPr>
        <w:t>Liam suggests:</w:t>
      </w:r>
    </w:p>
    <w:p>
      <w:pPr>
        <w:pStyle w:val="Normal"/>
        <w:bidi w:val="0"/>
        <w:spacing w:before="0" w:after="238"/>
        <w:jc w:val="start"/>
        <w:rPr/>
      </w:pPr>
      <w:r>
        <w:rPr/>
        <w:t xml:space="preserve">Several tables, </w:t>
      </w:r>
      <w:r>
        <w:rPr/>
        <w:t>such as LOCA,</w:t>
      </w:r>
      <w:r>
        <w:rPr/>
        <w:t xml:space="preserve"> exist to support fonts that can contain more than 65535 glyphs. </w:t>
      </w:r>
      <w:r>
        <w:rPr/>
        <w:t xml:space="preserve">Most of these tables have names in upper case, and replace a similar table whose name is in lower case. When </w:t>
      </w:r>
      <w:r>
        <w:rPr/>
        <w:t>such tables</w:t>
      </w:r>
      <w:r>
        <w:rPr/>
        <w:t xml:space="preserve"> are present </w:t>
      </w:r>
      <w:r>
        <w:rPr/>
        <w:t>in a font with upper-case names</w:t>
      </w:r>
      <w:r>
        <w:rPr/>
        <w:t xml:space="preserve">, GLYF-aware software shall ignore </w:t>
      </w:r>
      <w:r>
        <w:rPr/>
        <w:t>any</w:t>
      </w:r>
      <w:r>
        <w:rPr/>
        <w:t xml:space="preserve"> </w:t>
      </w:r>
      <w:r>
        <w:rPr/>
        <w:t xml:space="preserve">corresponding </w:t>
      </w:r>
      <w:r>
        <w:rPr/>
        <w:t xml:space="preserve">lower-case </w:t>
      </w:r>
      <w:r>
        <w:rPr/>
        <w:t>named tables that may also be present.</w:t>
      </w:r>
    </w:p>
    <w:p>
      <w:pPr>
        <w:pStyle w:val="NormalWeb"/>
        <w:bidi w:val="0"/>
        <w:spacing w:before="120" w:after="120"/>
        <w:jc w:val="start"/>
        <w:rPr>
          <w:rStyle w:val="Strong"/>
          <w:lang w:val="en-GB"/>
        </w:rPr>
      </w:pPr>
      <w:r>
        <w:rPr/>
      </w:r>
    </w:p>
    <w:p>
      <w:pPr>
        <w:pStyle w:val="Normal"/>
        <w:bidi w:val="0"/>
        <w:jc w:val="start"/>
        <w:rPr>
          <w:lang w:val="en-GB"/>
        </w:rPr>
      </w:pPr>
      <w:r>
        <w:rPr>
          <w:lang w:val="en-GB"/>
        </w:rPr>
        <w:t xml:space="preserve">On page </w:t>
      </w:r>
      <w:r>
        <w:rPr>
          <w:lang w:val="en-GB"/>
        </w:rPr>
        <w:t>150</w:t>
      </w:r>
      <w:r>
        <w:rPr>
          <w:lang w:val="en-GB"/>
        </w:rPr>
        <w:t>, 5.2.9 LOCA—Index to location</w:t>
      </w:r>
    </w:p>
    <w:p>
      <w:pPr>
        <w:pStyle w:val="Normal"/>
        <w:bidi w:val="0"/>
        <w:jc w:val="start"/>
        <w:rPr>
          <w:lang w:val="en-GB"/>
        </w:rPr>
      </w:pPr>
      <w:r>
        <w:rPr/>
      </w:r>
    </w:p>
    <w:p>
      <w:pPr>
        <w:pStyle w:val="Normal"/>
        <w:bidi w:val="0"/>
        <w:jc w:val="start"/>
        <w:rPr>
          <w:lang w:val="en-GB"/>
        </w:rPr>
      </w:pPr>
      <w:r>
        <w:rPr>
          <w:lang w:val="en-GB"/>
        </w:rPr>
        <w:t xml:space="preserve">The 'LOCA' </w:t>
      </w:r>
      <w:r>
        <w:rPr>
          <w:shd w:fill="FFFF00" w:val="clear"/>
          <w:lang w:val="en-GB"/>
        </w:rPr>
        <w:t>table format is similar to</w:t>
      </w:r>
      <w:r>
        <w:rPr>
          <w:lang w:val="en-GB"/>
        </w:rPr>
        <w:t xml:space="preserve"> 'loca' (see 5.2.5), except </w:t>
      </w:r>
      <w:r>
        <w:rPr>
          <w:shd w:fill="FFFF00" w:val="clear"/>
          <w:lang w:val="en-GB"/>
        </w:rPr>
        <w:t xml:space="preserve">that the entries in the </w:t>
      </w:r>
      <w:r>
        <w:rPr>
          <w:lang w:val="en-GB"/>
        </w:rPr>
        <w:t xml:space="preserve">'loca' </w:t>
      </w:r>
      <w:r>
        <w:rPr>
          <w:shd w:fill="FFFF00" w:val="clear"/>
          <w:lang w:val="en-GB"/>
        </w:rPr>
        <w:t>table point into the 'glyf' table while the entries in the LOCA table point into the GLYF table</w:t>
      </w:r>
      <w:r>
        <w:rPr>
          <w:lang w:val="en-GB"/>
        </w:rPr>
        <w:t xml:space="preserve">. If both 'LOCA' and 'loca' tables are present, </w:t>
      </w:r>
      <w:r>
        <w:rPr>
          <w:shd w:fill="FFFF00" w:val="clear"/>
          <w:lang w:val="en-GB"/>
        </w:rPr>
        <w:t xml:space="preserve">and if the font engine software is capable of processing new GLYF and LOCA tables – the </w:t>
      </w:r>
      <w:r>
        <w:rPr>
          <w:lang w:val="en-GB"/>
        </w:rPr>
        <w:t xml:space="preserve">'loca' </w:t>
      </w:r>
      <w:r>
        <w:rPr>
          <w:shd w:fill="FFFF00" w:val="clear"/>
          <w:lang w:val="en-GB"/>
        </w:rPr>
        <w:t>table shall be ignored</w:t>
      </w:r>
      <w:r>
        <w:rPr>
          <w:lang w:val="en-GB"/>
        </w:rPr>
        <w:t xml:space="preserve">. </w:t>
      </w:r>
      <w:commentRangeStart w:id="3"/>
      <w:r>
        <w:rPr>
          <w:lang w:val="en-GB"/>
        </w:rPr>
        <w:t>The 'loca' table is used by older software that cannot process ‘LOCA’.</w:t>
      </w:r>
      <w:r>
        <w:rPr/>
      </w:r>
      <w:ins w:id="15" w:author="Liam Quin" w:date="2024-03-05T01:51:28Z">
        <w:commentRangeEnd w:id="3"/>
        <w:r>
          <w:commentReference w:id="3"/>
        </w:r>
        <w:r>
          <w:rPr/>
          <w:commentReference w:id="4"/>
        </w:r>
      </w:ins>
    </w:p>
    <w:p>
      <w:pPr>
        <w:pStyle w:val="Normal"/>
        <w:bidi w:val="0"/>
        <w:jc w:val="start"/>
        <w:rPr>
          <w:lang w:val="en-GB"/>
        </w:rPr>
      </w:pPr>
      <w:r>
        <w:rPr>
          <w:lang w:val="en-GB"/>
        </w:rPr>
        <w:t>Liam: I don’t think it hurts to state it—</w:t>
      </w:r>
      <w:r>
        <w:rPr>
          <w:lang w:val="en-GB"/>
        </w:rPr>
        <w:t>the idea was to try and help tool writers understand what’s going on. But also i’m Ok with it going away.</w:t>
      </w:r>
    </w:p>
    <w:p>
      <w:pPr>
        <w:pStyle w:val="Normal"/>
        <w:bidi w:val="0"/>
        <w:jc w:val="start"/>
        <w:rPr>
          <w:lang w:val="en-GB"/>
        </w:rPr>
      </w:pPr>
      <w:r>
        <w:rPr/>
      </w:r>
    </w:p>
    <w:p>
      <w:pPr>
        <w:pStyle w:val="Normal"/>
        <w:bidi w:val="0"/>
        <w:jc w:val="start"/>
        <w:rPr>
          <w:lang w:val="en-GB"/>
        </w:rPr>
      </w:pPr>
      <w:r>
        <w:rPr>
          <w:lang w:val="en-GB"/>
        </w:rPr>
        <w:t>(</w:t>
      </w:r>
      <w:r>
        <w:rPr>
          <w:lang w:val="en-GB"/>
        </w:rPr>
        <w:t xml:space="preserve">still </w:t>
      </w:r>
      <w:r>
        <w:rPr>
          <w:lang w:val="en-GB"/>
        </w:rPr>
        <w:t>on page 150)</w:t>
      </w:r>
    </w:p>
    <w:p>
      <w:pPr>
        <w:pStyle w:val="Normal"/>
        <w:bidi w:val="0"/>
        <w:jc w:val="start"/>
        <w:rPr>
          <w:lang w:val="en-GB"/>
        </w:rPr>
      </w:pPr>
      <w:r>
        <w:rPr/>
      </w:r>
    </w:p>
    <w:p>
      <w:pPr>
        <w:pStyle w:val="Normal"/>
        <w:bidi w:val="0"/>
        <w:jc w:val="start"/>
        <w:rPr>
          <w:lang w:val="en-GB"/>
        </w:rPr>
      </w:pPr>
      <w:commentRangeStart w:id="5"/>
      <w:r>
        <w:rPr>
          <w:shd w:fill="FFFF00" w:val="clear"/>
          <w:lang w:val="en-GB"/>
        </w:rPr>
        <w:t>The LOCA table is an array of n offsets, where n is the number of glyphs in the font plus one.</w:t>
      </w:r>
      <w:ins w:id="16" w:author="Liam Quin" w:date="2024-03-05T01:52:37Z">
        <w:r>
          <w:rPr>
            <w:shd w:fill="FFFF00" w:val="clear"/>
            <w:lang w:val="en-GB"/>
          </w:rPr>
        </w:r>
      </w:ins>
      <w:commentRangeEnd w:id="5"/>
      <w:r>
        <w:commentReference w:id="5"/>
      </w:r>
      <w:r>
        <w:rPr>
          <w:lang w:val="en-GB"/>
        </w:rPr>
        <w:t xml:space="preserve"> The number of entries in LOCA is determined by dividing the length of the LOCA table (specified by the corresponding TableRecord in Table Directory, see 4.5.2) by two or by four, depending on the format determined by the </w:t>
      </w:r>
      <w:r>
        <w:rPr>
          <w:i/>
          <w:iCs/>
          <w:lang w:val="en-GB"/>
        </w:rPr>
        <w:t>indexToLocFormat</w:t>
      </w:r>
      <w:r>
        <w:rPr>
          <w:lang w:val="en-GB"/>
        </w:rPr>
        <w:t xml:space="preserve"> field in the 'head' table (5.1.3):</w:t>
      </w:r>
    </w:p>
    <w:p>
      <w:pPr>
        <w:pStyle w:val="ListParagraph"/>
        <w:numPr>
          <w:ilvl w:val="0"/>
          <w:numId w:val="2"/>
        </w:numPr>
        <w:bidi w:val="0"/>
        <w:jc w:val="start"/>
        <w:rPr>
          <w:lang w:val="en-GB"/>
        </w:rPr>
      </w:pPr>
      <w:r>
        <w:rPr>
          <w:lang w:val="en-GB"/>
        </w:rPr>
        <w:t xml:space="preserve">For </w:t>
      </w:r>
      <w:r>
        <w:rPr>
          <w:i/>
          <w:iCs/>
          <w:lang w:val="en-GB"/>
        </w:rPr>
        <w:t>indexToLocFormat = 0</w:t>
      </w:r>
      <w:r>
        <w:rPr>
          <w:lang w:val="en-GB"/>
        </w:rPr>
        <w:t>, the number of entries is in the LOCA table is determined by the length of the table divided by 2.</w:t>
      </w:r>
    </w:p>
    <w:p>
      <w:pPr>
        <w:pStyle w:val="ListParagraph"/>
        <w:numPr>
          <w:ilvl w:val="0"/>
          <w:numId w:val="2"/>
        </w:numPr>
        <w:bidi w:val="0"/>
        <w:jc w:val="start"/>
        <w:rPr>
          <w:lang w:val="en-GB"/>
        </w:rPr>
      </w:pPr>
      <w:r>
        <w:rPr>
          <w:lang w:val="en-GB"/>
        </w:rPr>
        <w:t xml:space="preserve">For </w:t>
      </w:r>
      <w:r>
        <w:rPr>
          <w:i/>
          <w:iCs/>
          <w:lang w:val="en-GB"/>
        </w:rPr>
        <w:t>indexToLocFormat = 1</w:t>
      </w:r>
      <w:r>
        <w:rPr>
          <w:lang w:val="en-GB"/>
        </w:rPr>
        <w:t>, the number of entries is in the LOCA table is determined by the length of the table divided by 4.</w:t>
      </w:r>
    </w:p>
    <w:p>
      <w:pPr>
        <w:pStyle w:val="NOTE"/>
        <w:bidi w:val="0"/>
        <w:spacing w:before="280" w:after="280"/>
        <w:jc w:val="start"/>
        <w:rPr/>
      </w:pPr>
      <w:r>
        <w:rPr>
          <w:shd w:fill="FFFF00" w:val="clear"/>
        </w:rPr>
        <w:t>NOTE</w:t>
      </w:r>
      <w:ins w:id="17" w:author="Liam Quin" w:date="2024-03-05T01:53:07Z">
        <w:r>
          <w:rPr>
            <w:shd w:fill="FFFF00" w:val="clear"/>
          </w:rPr>
          <w:t xml:space="preserve"> </w:t>
        </w:r>
      </w:ins>
      <w:r>
        <w:rPr>
          <w:shd w:fill="FFFF00" w:val="clear"/>
        </w:rPr>
        <w:t>1</w:t>
        <w:tab/>
      </w:r>
      <w:commentRangeStart w:id="6"/>
      <w:r>
        <w:rPr>
          <w:shd w:fill="FFFF00" w:val="clear"/>
        </w:rPr>
        <w:t xml:space="preserve">The format of both LOCA and 'loca' is determined by the same value of </w:t>
      </w:r>
      <w:r>
        <w:rPr>
          <w:i/>
          <w:shd w:fill="FFFF00" w:val="clear"/>
        </w:rPr>
        <w:t>indexToLocFormat</w:t>
      </w:r>
      <w:r>
        <w:rPr>
          <w:shd w:fill="FFFF00" w:val="clear"/>
        </w:rPr>
        <w:t xml:space="preserve"> in the font header. If both tables are present, they must be encoded in the same format.</w:t>
      </w:r>
      <w:ins w:id="18" w:author="Liam Quin" w:date="2024-03-05T01:53:14Z">
        <w:commentRangeEnd w:id="6"/>
        <w:r>
          <w:commentReference w:id="6"/>
        </w:r>
        <w:r>
          <w:rPr>
            <w:shd w:fill="FFFF00" w:val="clear"/>
          </w:rPr>
        </w:r>
      </w:ins>
    </w:p>
    <w:p>
      <w:pPr>
        <w:pStyle w:val="NOTE"/>
        <w:bidi w:val="0"/>
        <w:spacing w:before="280" w:after="280"/>
        <w:jc w:val="start"/>
        <w:rPr/>
      </w:pPr>
      <w:r>
        <w:rPr/>
      </w:r>
    </w:p>
    <w:p>
      <w:pPr>
        <w:pStyle w:val="NOTE"/>
        <w:bidi w:val="0"/>
        <w:spacing w:before="280" w:after="280"/>
        <w:jc w:val="start"/>
        <w:rPr/>
      </w:pPr>
      <w:commentRangeStart w:id="7"/>
      <w:r>
        <w:rPr/>
        <w:t>NOTE</w:t>
      </w:r>
      <w:ins w:id="19" w:author="Liam Quin" w:date="2024-03-05T01:54:46Z">
        <w:r>
          <w:rPr/>
          <w:t xml:space="preserve"> </w:t>
        </w:r>
      </w:ins>
      <w:r>
        <w:rPr/>
        <w:t>2</w:t>
        <w:tab/>
        <w:t>With the ‘loca’ table, the total size of the array must equal the size of the offsets times the value of the numGlyphs field in the 'maxp' table (5.1.6) plus one. This does not apply to ‘GLYF’.</w:t>
      </w:r>
      <w:r>
        <w:rPr/>
      </w:r>
      <w:ins w:id="20" w:author="Liam Quin" w:date="2024-03-05T01:54:01Z">
        <w:commentRangeEnd w:id="7"/>
        <w:r>
          <w:commentReference w:id="7"/>
        </w:r>
        <w:r>
          <w:rPr/>
          <w:commentReference w:id="8"/>
        </w:r>
      </w:ins>
    </w:p>
    <w:p>
      <w:pPr>
        <w:pStyle w:val="NormalWeb"/>
        <w:bidi w:val="0"/>
        <w:spacing w:lineRule="auto" w:line="240" w:before="280" w:after="280"/>
        <w:jc w:val="start"/>
        <w:rPr/>
      </w:pPr>
      <w:r>
        <w:rPr/>
      </w:r>
    </w:p>
    <w:p>
      <w:pPr>
        <w:pStyle w:val="NormalWeb"/>
        <w:bidi w:val="0"/>
        <w:spacing w:lineRule="auto" w:line="240" w:before="280" w:after="280"/>
        <w:jc w:val="start"/>
        <w:rPr/>
      </w:pPr>
      <w:r>
        <w:rPr/>
      </w:r>
    </w:p>
    <w:p>
      <w:pPr>
        <w:pStyle w:val="Normal"/>
        <w:bidi w:val="0"/>
        <w:jc w:val="start"/>
        <w:rPr/>
      </w:pPr>
      <w:commentRangeStart w:id="9"/>
      <w:r>
        <w:rPr>
          <w:lang w:val="en-GB"/>
        </w:rPr>
        <w:t xml:space="preserve">Offsets must be two-byte aligned and must be in ascending order, with </w:t>
      </w:r>
      <w:r>
        <w:rPr>
          <w:shd w:fill="FFFF00" w:val="clear"/>
          <w:lang w:val="en-GB"/>
        </w:rPr>
        <w:t>LOCA[n] &lt;= LOCA[n+1]</w:t>
      </w:r>
      <w:r>
        <w:rPr>
          <w:lang w:val="en-GB"/>
        </w:rPr>
        <w:t xml:space="preserve">. </w:t>
      </w:r>
      <w:r>
        <w:rPr/>
        <w:t xml:space="preserve">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should have the same value. This also applies to any other glyphs without an outline, such as the space character: if a glyph has no outline, then </w:t>
      </w:r>
      <w:r>
        <w:rPr>
          <w:shd w:fill="FFFF00" w:val="clear"/>
        </w:rPr>
        <w:t>LOCA[n] = LOCA[n+1]</w:t>
      </w:r>
      <w:r>
        <w:rPr/>
        <w:t xml:space="preserve">. </w:t>
      </w:r>
      <w:r>
        <w:rPr/>
      </w:r>
      <w:ins w:id="21" w:author="Liam Quin" w:date="2024-03-05T01:55:38Z">
        <w:commentRangeEnd w:id="9"/>
        <w:r>
          <w:commentReference w:id="9"/>
        </w:r>
        <w:r>
          <w:rPr/>
          <w:commentReference w:id="10"/>
        </w:r>
      </w:ins>
    </w:p>
    <w:p>
      <w:pPr>
        <w:pStyle w:val="BodyText"/>
        <w:bidi w:val="0"/>
        <w:jc w:val="start"/>
        <w:rPr>
          <w:lang w:val="en-GB"/>
          <w:ins w:id="31" w:author="Liam Quin" w:date="2024-03-05T01:55:34Z"/>
        </w:rPr>
      </w:pPr>
      <w:ins w:id="22" w:author="Liam Quin" w:date="2024-03-05T01:55:34Z">
        <w:bookmarkStart w:id="0" w:name="docs-internal-guid-a90cc75e-7fff-5fa4-19"/>
        <w:bookmarkEnd w:id="0"/>
        <w:r>
          <w:rPr>
            <w:shd w:fill="auto" w:val="clear"/>
            <w:lang w:val="en-GB"/>
          </w:rPr>
          <w:t xml:space="preserve">Offsets </w:t>
        </w:r>
      </w:ins>
      <w:ins w:id="23" w:author="Liam Quin" w:date="2024-03-05T01:55:34Z">
        <w:r>
          <w:rPr>
            <w:shd w:fill="00FFFF" w:val="clear"/>
            <w:lang w:val="en-GB"/>
          </w:rPr>
          <w:t>shall</w:t>
        </w:r>
      </w:ins>
      <w:ins w:id="24" w:author="Liam Quin" w:date="2024-03-05T01:55:34Z">
        <w:r>
          <w:rPr>
            <w:shd w:fill="auto" w:val="clear"/>
            <w:lang w:val="en-GB"/>
          </w:rPr>
          <w:t xml:space="preserve"> be in ascending order, with </w:t>
        </w:r>
      </w:ins>
      <w:ins w:id="25" w:author="Liam Quin" w:date="2024-03-05T01:55:34Z">
        <w:r>
          <w:rPr>
            <w:shd w:fill="FFFF00" w:val="clear"/>
            <w:lang w:val="en-GB"/>
          </w:rPr>
          <w:t>LOCA[n] &lt;= LOCA[n+1]</w:t>
        </w:r>
      </w:ins>
      <w:ins w:id="26" w:author="Liam Quin" w:date="2024-03-05T01:55:34Z">
        <w:r>
          <w:rPr>
            <w:shd w:fill="auto" w:val="clear"/>
            <w:lang w:val="en-GB"/>
          </w:rPr>
          <w:t xml:space="preserve">. 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w:t>
        </w:r>
      </w:ins>
      <w:ins w:id="27" w:author="Liam Quin" w:date="2024-03-05T01:55:34Z">
        <w:r>
          <w:rPr>
            <w:shd w:fill="00FFFF" w:val="clear"/>
            <w:lang w:val="en-GB"/>
          </w:rPr>
          <w:t>shall</w:t>
        </w:r>
      </w:ins>
      <w:ins w:id="28" w:author="Liam Quin" w:date="2024-03-05T01:55:34Z">
        <w:r>
          <w:rPr>
            <w:shd w:fill="auto" w:val="clear"/>
            <w:lang w:val="en-GB"/>
          </w:rPr>
          <w:t xml:space="preserve"> have the same value. This also applies to any other glyphs without an outline, such as the space character: if a glyph has no outline, then </w:t>
        </w:r>
      </w:ins>
      <w:ins w:id="29" w:author="Liam Quin" w:date="2024-03-05T01:55:34Z">
        <w:r>
          <w:rPr>
            <w:shd w:fill="FFFF00" w:val="clear"/>
            <w:lang w:val="en-GB"/>
          </w:rPr>
          <w:t>LOCA[n] = LOCA[n+1]</w:t>
        </w:r>
      </w:ins>
      <w:ins w:id="30" w:author="Liam Quin" w:date="2024-03-05T01:55:34Z">
        <w:r>
          <w:rPr>
            <w:shd w:fill="auto" w:val="clear"/>
            <w:lang w:val="en-GB"/>
          </w:rPr>
          <w:t>. </w:t>
        </w:r>
      </w:ins>
    </w:p>
    <w:p>
      <w:pPr>
        <w:pStyle w:val="BodyText"/>
        <w:bidi w:val="0"/>
        <w:jc w:val="start"/>
        <w:rPr>
          <w:lang w:val="en-GB"/>
        </w:rPr>
      </w:pPr>
      <w:ins w:id="32" w:author="Liam Quin" w:date="2024-03-05T01:55:34Z">
        <w:r>
          <w:rPr/>
          <w:br/>
        </w:r>
      </w:ins>
    </w:p>
    <w:p>
      <w:pPr>
        <w:pStyle w:val="Normal"/>
        <w:bidi w:val="0"/>
        <w:jc w:val="start"/>
        <w:rPr>
          <w:lang w:val="en-GB"/>
        </w:rPr>
      </w:pPr>
      <w:r>
        <w:rPr/>
      </w:r>
    </w:p>
    <w:p>
      <w:pPr>
        <w:pStyle w:val="Normal"/>
        <w:bidi w:val="0"/>
        <w:jc w:val="start"/>
        <w:rPr>
          <w:lang w:val="en-GB"/>
        </w:rPr>
      </w:pPr>
      <w:r>
        <w:rPr>
          <w:lang w:val="en-GB"/>
        </w:rPr>
        <w:t xml:space="preserve"> </w:t>
      </w:r>
      <w:r>
        <w:rPr>
          <w:lang w:val="en-GB"/>
        </w:rPr>
        <w:t>Page 599 (numbered 579)</w:t>
      </w:r>
    </w:p>
    <w:p>
      <w:pPr>
        <w:pStyle w:val="Normal"/>
        <w:bidi w:val="0"/>
        <w:jc w:val="start"/>
        <w:rPr>
          <w:lang w:val="en-GB"/>
        </w:rPr>
      </w:pPr>
      <w:r>
        <w:rPr>
          <w:lang w:val="en-GB"/>
        </w:rPr>
        <w:t>Format 5, a more flexible format than Format 4, describes class-based chaining context substitution. It is identical to Format 2, except that it was modified to support extended glyph repertoire.</w:t>
      </w:r>
    </w:p>
    <w:p>
      <w:pPr>
        <w:pStyle w:val="Normal"/>
        <w:bidi w:val="0"/>
        <w:jc w:val="start"/>
        <w:rPr>
          <w:lang w:val="en-GB"/>
        </w:rPr>
      </w:pPr>
      <w:r>
        <w:rPr>
          <w:shd w:fill="F2CBF8" w:val="clear"/>
          <w:lang w:val="en-GB"/>
          <w:lang w:val="en-GB"/>
          <w:rPrChange w:id="0" w:author="Liam Quin" w:date="2024-03-05T01:56:47Z">
            <w:rPr/>
          </w:rPrChange>
        </w:rPr>
        <w:t>Liam</w:t>
      </w:r>
      <w:r>
        <w:rPr>
          <w:lang w:val="en-GB"/>
        </w:rPr>
        <w:t xml:space="preserve">: should read,  it was modified to support </w:t>
      </w:r>
      <w:r>
        <w:rPr>
          <w:shd w:fill="FFFF00" w:val="clear"/>
          <w:lang w:val="en-GB"/>
        </w:rPr>
        <w:t>an</w:t>
      </w:r>
      <w:r>
        <w:rPr>
          <w:lang w:val="en-GB"/>
        </w:rPr>
        <w:t xml:space="preserve"> extended glyph repertoire.</w:t>
      </w:r>
    </w:p>
    <w:p>
      <w:pPr>
        <w:pStyle w:val="Normal"/>
        <w:bidi w:val="0"/>
        <w:jc w:val="start"/>
        <w:rPr>
          <w:lang w:val="en-GB"/>
        </w:rPr>
      </w:pPr>
      <w:r>
        <w:rPr/>
      </w:r>
    </w:p>
    <w:p>
      <w:pPr>
        <w:pStyle w:val="Normal"/>
        <w:bidi w:val="0"/>
        <w:jc w:val="start"/>
        <w:rPr>
          <w:lang w:val="en-GB"/>
        </w:rPr>
      </w:pPr>
      <w:r>
        <w:rPr>
          <w:lang w:val="en-GB"/>
        </w:rPr>
        <w:t>P</w:t>
      </w:r>
      <w:r>
        <w:rPr>
          <w:lang w:val="en-GB"/>
        </w:rPr>
        <w:t>age 827</w:t>
      </w:r>
    </w:p>
    <w:p>
      <w:pPr>
        <w:pStyle w:val="Heading4"/>
        <w:bidi w:val="0"/>
        <w:spacing w:before="280" w:after="240"/>
        <w:ind w:hanging="1080" w:start="1080"/>
        <w:jc w:val="start"/>
        <w:rPr/>
      </w:pPr>
      <w:r>
        <w:rPr/>
        <w:t>MultiItem Variation Store</w:t>
      </w:r>
    </w:p>
    <w:p>
      <w:pPr>
        <w:pStyle w:val="Normal"/>
        <w:bidi w:val="0"/>
        <w:jc w:val="start"/>
        <w:rPr>
          <w:lang w:eastAsia="ja-JP"/>
        </w:rPr>
      </w:pPr>
      <w:r>
        <w:rPr>
          <w:lang w:eastAsia="ja-JP"/>
        </w:rPr>
        <w:t xml:space="preserve">This structure is a hybrid between </w:t>
      </w:r>
      <w:r>
        <w:rPr>
          <w:i/>
          <w:iCs/>
          <w:lang w:eastAsia="ja-JP"/>
        </w:rPr>
        <w:t>ItemVariationStore</w:t>
      </w:r>
      <w:r>
        <w:rPr>
          <w:lang w:eastAsia="ja-JP"/>
        </w:rPr>
        <w:t xml:space="preserve"> and </w:t>
      </w:r>
      <w:r>
        <w:rPr>
          <w:i/>
          <w:iCs/>
          <w:lang w:eastAsia="ja-JP"/>
        </w:rPr>
        <w:t>TupleVariationStore</w:t>
      </w:r>
      <w:r>
        <w:rPr>
          <w:lang w:eastAsia="ja-JP"/>
        </w:rPr>
        <w:t xml:space="preserve"> that is designed for more space-efficient storage of variations of tuples of numbers. It is used in the VARC table for variable composite glyphs.</w:t>
      </w:r>
    </w:p>
    <w:p>
      <w:pPr>
        <w:pStyle w:val="Normal"/>
        <w:bidi w:val="0"/>
        <w:jc w:val="start"/>
        <w:rPr>
          <w:lang w:eastAsia="ja-JP"/>
        </w:rPr>
      </w:pPr>
      <w:r>
        <w:rPr>
          <w:lang w:eastAsia="ja-JP"/>
        </w:rPr>
        <w:t xml:space="preserve">Like </w:t>
      </w:r>
      <w:r>
        <w:rPr>
          <w:i/>
          <w:iCs/>
          <w:lang w:eastAsia="ja-JP"/>
        </w:rPr>
        <w:t>ItemVariationStore</w:t>
      </w:r>
      <w:r>
        <w:rPr>
          <w:lang w:eastAsia="ja-JP"/>
        </w:rPr>
        <w:t xml:space="preserve">, entries are addressed using a 32-bit </w:t>
      </w:r>
      <w:r>
        <w:rPr>
          <w:i/>
          <w:iCs/>
          <w:lang w:eastAsia="ja-JP"/>
        </w:rPr>
        <w:t>VarIdx</w:t>
      </w:r>
      <w:r>
        <w:rPr>
          <w:lang w:eastAsia="ja-JP"/>
        </w:rPr>
        <w:t>, with the top 16 bits called the “outer” index, and the lower 16 bits called the “inner” index.</w:t>
      </w:r>
    </w:p>
    <w:p>
      <w:pPr>
        <w:pStyle w:val="Normal"/>
        <w:bidi w:val="0"/>
        <w:jc w:val="start"/>
        <w:rPr>
          <w:lang w:eastAsia="ja-JP"/>
        </w:rPr>
      </w:pPr>
      <w:r>
        <w:rPr>
          <w:lang w:eastAsia="ja-JP"/>
        </w:rPr>
        <w:t xml:space="preserve">Whereas the </w:t>
      </w:r>
      <w:r>
        <w:rPr>
          <w:i/>
          <w:iCs/>
          <w:lang w:eastAsia="ja-JP"/>
        </w:rPr>
        <w:t>ItemVariationStore</w:t>
      </w:r>
      <w:r>
        <w:rPr>
          <w:lang w:eastAsia="ja-JP"/>
        </w:rPr>
        <w:t xml:space="preserve"> stores deltas for a single scalar value for each </w:t>
      </w:r>
      <w:r>
        <w:rPr>
          <w:i/>
          <w:iCs/>
          <w:lang w:eastAsia="ja-JP"/>
        </w:rPr>
        <w:t>VarIdx</w:t>
      </w:r>
      <w:r>
        <w:rPr>
          <w:lang w:eastAsia="ja-JP"/>
        </w:rPr>
        <w:t xml:space="preserve">, the </w:t>
      </w:r>
      <w:r>
        <w:rPr>
          <w:i/>
          <w:iCs/>
          <w:lang w:eastAsia="ja-JP"/>
        </w:rPr>
        <w:t>MultiItemVariationStore</w:t>
      </w:r>
      <w:r>
        <w:rPr>
          <w:lang w:eastAsia="ja-JP"/>
        </w:rPr>
        <w:t xml:space="preserve"> stores deltas for a tuple for each </w:t>
      </w:r>
      <w:r>
        <w:rPr>
          <w:i/>
          <w:iCs/>
          <w:lang w:eastAsia="ja-JP"/>
        </w:rPr>
        <w:t>VarIdx</w:t>
      </w:r>
      <w:r>
        <w:rPr>
          <w:lang w:eastAsia="ja-JP"/>
        </w:rPr>
        <w:t xml:space="preserve">. Compared to </w:t>
      </w:r>
      <w:r>
        <w:rPr>
          <w:i/>
          <w:iCs/>
          <w:lang w:eastAsia="ja-JP"/>
        </w:rPr>
        <w:t>ItemVariationStore</w:t>
      </w:r>
      <w:r>
        <w:rPr>
          <w:lang w:eastAsia="ja-JP"/>
        </w:rPr>
        <w:t xml:space="preserve">, the </w:t>
      </w:r>
      <w:r>
        <w:rPr>
          <w:i/>
          <w:iCs/>
          <w:lang w:eastAsia="ja-JP"/>
        </w:rPr>
        <w:t>MultiItemVariationStore</w:t>
      </w:r>
      <w:r>
        <w:rPr>
          <w:lang w:eastAsia="ja-JP"/>
        </w:rPr>
        <w:t xml:space="preserve"> uses a sparse encoding of the active axes for each region, which is more efficient in fonts with many axes.</w:t>
      </w:r>
    </w:p>
    <w:p>
      <w:pPr>
        <w:pStyle w:val="Normal"/>
        <w:bidi w:val="0"/>
        <w:jc w:val="start"/>
        <w:rPr>
          <w:lang w:eastAsia="ja-JP"/>
        </w:rPr>
      </w:pPr>
      <w:r>
        <w:rPr>
          <w:lang w:eastAsia="ja-JP"/>
        </w:rPr>
        <w:t xml:space="preserve">Compared to </w:t>
      </w:r>
      <w:r>
        <w:rPr>
          <w:i/>
          <w:iCs/>
          <w:lang w:eastAsia="ja-JP"/>
        </w:rPr>
        <w:t>TupleVariationStore</w:t>
      </w:r>
      <w:r>
        <w:rPr>
          <w:lang w:eastAsia="ja-JP"/>
        </w:rPr>
        <w:t xml:space="preserve">, the </w:t>
      </w:r>
      <w:r>
        <w:rPr>
          <w:i/>
          <w:iCs/>
          <w:lang w:eastAsia="ja-JP"/>
        </w:rPr>
        <w:t>MultiItemVariationStore</w:t>
      </w:r>
      <w:r>
        <w:rPr>
          <w:lang w:eastAsia="ja-JP"/>
        </w:rPr>
        <w:t xml:space="preserve"> is optimized for smaller tuples and allows tuple-sharing, which is important for its efficiency over the </w:t>
      </w:r>
      <w:r>
        <w:rPr>
          <w:i/>
          <w:iCs/>
          <w:lang w:eastAsia="ja-JP"/>
        </w:rPr>
        <w:t>TupleVariationStore</w:t>
      </w:r>
      <w:r>
        <w:rPr>
          <w:lang w:eastAsia="ja-JP"/>
        </w:rPr>
        <w:t xml:space="preserve">. It also avoids some of the limitations of </w:t>
      </w:r>
      <w:r>
        <w:rPr>
          <w:i/>
          <w:iCs/>
          <w:lang w:eastAsia="ja-JP"/>
        </w:rPr>
        <w:t>TupleVariationStore</w:t>
      </w:r>
      <w:r>
        <w:rPr>
          <w:lang w:eastAsia="ja-JP"/>
        </w:rPr>
        <w:t>, such as the total size of an entry being limited to 64K bytes.</w:t>
      </w:r>
    </w:p>
    <w:p>
      <w:pPr>
        <w:pStyle w:val="Normal"/>
        <w:bidi w:val="0"/>
        <w:jc w:val="start"/>
        <w:rPr>
          <w:lang w:eastAsia="ja-JP"/>
        </w:rPr>
      </w:pPr>
      <w:r>
        <w:rPr>
          <w:lang w:eastAsia="ja-JP"/>
        </w:rPr>
        <w:t xml:space="preserve">The following structures form the </w:t>
      </w:r>
      <w:r>
        <w:rPr>
          <w:i/>
          <w:iCs/>
          <w:lang w:eastAsia="ja-JP"/>
        </w:rPr>
        <w:t>MultiItemVariationStore</w:t>
      </w:r>
      <w:r>
        <w:rPr>
          <w:lang w:eastAsia="ja-JP"/>
        </w:rPr>
        <w:t xml:space="preserve">. Its processing is fairly similar to that of the </w:t>
      </w:r>
      <w:r>
        <w:rPr>
          <w:i/>
          <w:iCs/>
          <w:lang w:eastAsia="ja-JP"/>
        </w:rPr>
        <w:t>ItemVariationStore</w:t>
      </w:r>
      <w:r>
        <w:rPr>
          <w:lang w:eastAsia="ja-JP"/>
        </w:rPr>
        <w:t xml:space="preserve">, except that the deltas encoded for each entry consist of multiple numbers per region. The </w:t>
      </w:r>
      <w:r>
        <w:rPr>
          <w:i/>
          <w:iCs/>
          <w:lang w:eastAsia="ja-JP"/>
        </w:rPr>
        <w:t>TupleValues</w:t>
      </w:r>
      <w:r>
        <w:rPr>
          <w:lang w:eastAsia="ja-JP"/>
        </w:rPr>
        <w:t xml:space="preserve"> for each entry is the concatenation of the tuple deltas for each region.</w:t>
      </w:r>
    </w:p>
    <w:p>
      <w:pPr>
        <w:pStyle w:val="Normal"/>
        <w:keepNext w:val="true"/>
        <w:bidi w:val="0"/>
        <w:spacing w:lineRule="auto" w:line="240" w:before="280" w:after="280"/>
        <w:jc w:val="start"/>
        <w:rPr/>
      </w:pPr>
      <w:r>
        <w:rPr>
          <w:rStyle w:val="Emphasis"/>
        </w:rPr>
        <w:t>MultiItemVariationStore table</w:t>
      </w:r>
    </w:p>
    <w:tbl>
      <w:tblPr>
        <w:tblW w:w="9721" w:type="dxa"/>
        <w:jc w:val="start"/>
        <w:tblInd w:w="0" w:type="dxa"/>
        <w:tblLayout w:type="fixed"/>
        <w:tblCellMar>
          <w:top w:w="0" w:type="dxa"/>
          <w:start w:w="108" w:type="dxa"/>
          <w:bottom w:w="0" w:type="dxa"/>
          <w:end w:w="108" w:type="dxa"/>
        </w:tblCellMar>
      </w:tblPr>
      <w:tblGrid>
        <w:gridCol w:w="1491"/>
        <w:gridCol w:w="3335"/>
        <w:gridCol w:w="4895"/>
      </w:tblGrid>
      <w:tr>
        <w:trPr/>
        <w:tc>
          <w:tcPr>
            <w:tcW w:w="1491"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Type</w:t>
            </w:r>
          </w:p>
        </w:tc>
        <w:tc>
          <w:tcPr>
            <w:tcW w:w="3335"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Name</w:t>
            </w:r>
          </w:p>
        </w:tc>
        <w:tc>
          <w:tcPr>
            <w:tcW w:w="4895"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Description</w:t>
            </w:r>
          </w:p>
        </w:tc>
      </w:tr>
      <w:tr>
        <w:trPr/>
        <w:tc>
          <w:tcPr>
            <w:tcW w:w="1491"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335"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format</w:t>
            </w:r>
          </w:p>
        </w:tc>
        <w:tc>
          <w:tcPr>
            <w:tcW w:w="4895" w:type="dxa"/>
            <w:tcBorders>
              <w:top w:val="single" w:sz="12"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Set to 1.</w:t>
            </w:r>
          </w:p>
        </w:tc>
      </w:tr>
      <w:tr>
        <w:trPr/>
        <w:tc>
          <w:tcPr>
            <w:tcW w:w="1491"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Offset32</w:t>
            </w:r>
          </w:p>
        </w:tc>
        <w:tc>
          <w:tcPr>
            <w:tcW w:w="3335"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sparseVariationRegionListOffset</w:t>
            </w:r>
          </w:p>
        </w:tc>
        <w:tc>
          <w:tcPr>
            <w:tcW w:w="4895"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Offset to the SparseVariationRegionList, from the start of the MultiItemVariationStore</w:t>
            </w:r>
          </w:p>
        </w:tc>
      </w:tr>
      <w:tr>
        <w:trPr/>
        <w:tc>
          <w:tcPr>
            <w:tcW w:w="1491"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335"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multiItemVariationDataCount</w:t>
            </w:r>
          </w:p>
        </w:tc>
        <w:tc>
          <w:tcPr>
            <w:tcW w:w="4895"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The number of MultiItemVariationData tables.</w:t>
            </w:r>
          </w:p>
        </w:tc>
      </w:tr>
      <w:tr>
        <w:trPr/>
        <w:tc>
          <w:tcPr>
            <w:tcW w:w="1491"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r>
              <w:rPr/>
              <w:t>Offset32</w:t>
            </w:r>
          </w:p>
        </w:tc>
        <w:tc>
          <w:tcPr>
            <w:tcW w:w="3335"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r>
              <w:rPr/>
              <w:t>multiItemVariationDataOffsets</w:t>
              <w:br/>
              <w:t>[multiItemVariationDataCount]</w:t>
            </w:r>
          </w:p>
        </w:tc>
        <w:tc>
          <w:tcPr>
            <w:tcW w:w="4895"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pPr>
            <w:r>
              <w:rPr/>
              <w:t>Array of offsets to MultiItemVariationData tables, from the start of the MultiItemVariationStore.</w:t>
            </w:r>
          </w:p>
        </w:tc>
      </w:tr>
    </w:tbl>
    <w:p>
      <w:pPr>
        <w:pStyle w:val="Normal"/>
        <w:keepNext w:val="true"/>
        <w:bidi w:val="0"/>
        <w:spacing w:lineRule="auto" w:line="240" w:before="280" w:after="280"/>
        <w:jc w:val="start"/>
        <w:rPr/>
      </w:pPr>
      <w:r>
        <w:rPr>
          <w:rStyle w:val="Emphasis"/>
        </w:rPr>
        <w:t>SparseVariationRegionList</w:t>
      </w:r>
    </w:p>
    <w:tbl>
      <w:tblPr>
        <w:tblW w:w="9721" w:type="dxa"/>
        <w:jc w:val="start"/>
        <w:tblInd w:w="0" w:type="dxa"/>
        <w:tblLayout w:type="fixed"/>
        <w:tblCellMar>
          <w:top w:w="0" w:type="dxa"/>
          <w:start w:w="108" w:type="dxa"/>
          <w:bottom w:w="0" w:type="dxa"/>
          <w:end w:w="108" w:type="dxa"/>
        </w:tblCellMar>
      </w:tblPr>
      <w:tblGrid>
        <w:gridCol w:w="1162"/>
        <w:gridCol w:w="3763"/>
        <w:gridCol w:w="4796"/>
      </w:tblGrid>
      <w:tr>
        <w:trPr/>
        <w:tc>
          <w:tcPr>
            <w:tcW w:w="1162"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Type</w:t>
            </w:r>
          </w:p>
        </w:tc>
        <w:tc>
          <w:tcPr>
            <w:tcW w:w="3763"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Name</w:t>
            </w:r>
          </w:p>
        </w:tc>
        <w:tc>
          <w:tcPr>
            <w:tcW w:w="4796"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Description</w:t>
            </w:r>
          </w:p>
        </w:tc>
      </w:tr>
      <w:tr>
        <w:trPr/>
        <w:tc>
          <w:tcPr>
            <w:tcW w:w="1162"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763"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regionCount</w:t>
            </w:r>
          </w:p>
        </w:tc>
        <w:tc>
          <w:tcPr>
            <w:tcW w:w="4796" w:type="dxa"/>
            <w:tcBorders>
              <w:top w:val="single" w:sz="12"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The number of regions.</w:t>
            </w:r>
          </w:p>
        </w:tc>
      </w:tr>
      <w:tr>
        <w:trPr/>
        <w:tc>
          <w:tcPr>
            <w:tcW w:w="1162"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r>
              <w:rPr/>
              <w:t>Offset32</w:t>
            </w:r>
          </w:p>
        </w:tc>
        <w:tc>
          <w:tcPr>
            <w:tcW w:w="3763"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r>
              <w:rPr/>
              <w:t>variationRegionOffsets[regionCount]</w:t>
            </w:r>
          </w:p>
        </w:tc>
        <w:tc>
          <w:tcPr>
            <w:tcW w:w="4796"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pPr>
            <w:del w:id="34" w:author="Liam Quin" w:date="2024-03-05T14:04:55Z">
              <w:r>
                <w:rPr/>
                <w:delText>Offset to a</w:delText>
              </w:r>
            </w:del>
            <w:ins w:id="35" w:author="Liam Quin" w:date="2024-03-05T14:04:55Z">
              <w:r>
                <w:rPr/>
                <w:t>A</w:t>
              </w:r>
            </w:ins>
            <w:r>
              <w:rPr/>
              <w:t>rray of</w:t>
            </w:r>
            <w:del w:id="36" w:author="Liam Quin" w:date="2024-03-05T14:04:22Z">
              <w:r>
                <w:rPr/>
                <w:delText xml:space="preserve"> </w:delText>
              </w:r>
            </w:del>
            <w:ins w:id="37" w:author="Liam Quin" w:date="2024-03-05T14:25:31Z">
              <w:r>
                <w:rPr/>
                <w:t xml:space="preserve">offsets to </w:t>
              </w:r>
            </w:ins>
            <w:del w:id="38" w:author="Liam Quin" w:date="2024-03-05T14:04:22Z">
              <w:commentRangeStart w:id="11"/>
              <w:r>
                <w:rPr/>
                <w:delText>variation</w:delText>
              </w:r>
            </w:del>
            <w:ins w:id="39" w:author="Liam Quin" w:date="2024-03-05T14:04:22Z">
              <w:r>
                <w:rPr/>
                <w:t xml:space="preserve"> </w:t>
              </w:r>
            </w:ins>
            <w:ins w:id="40" w:author="Liam Quin" w:date="2024-03-05T14:04:22Z">
              <w:r>
                <w:rPr/>
                <w:t>SparseVariation</w:t>
              </w:r>
            </w:ins>
            <w:r>
              <w:rPr/>
              <w:t>Region</w:t>
            </w:r>
            <w:del w:id="41" w:author="Liam Quin" w:date="2024-03-05T14:04:42Z">
              <w:r>
                <w:rPr/>
                <w:delText>Offsets</w:delText>
              </w:r>
            </w:del>
            <w:r>
              <w:rPr/>
              <w:t xml:space="preserve"> records</w:t>
            </w:r>
            <w:r>
              <w:rPr/>
            </w:r>
            <w:commentRangeEnd w:id="11"/>
            <w:r>
              <w:commentReference w:id="11"/>
            </w:r>
            <w:r>
              <w:rPr/>
              <w:t>, measured from the start of the SparseVariationRegionList.</w:t>
            </w:r>
          </w:p>
        </w:tc>
      </w:tr>
    </w:tbl>
    <w:p>
      <w:pPr>
        <w:pStyle w:val="Normal"/>
        <w:keepNext w:val="true"/>
        <w:bidi w:val="0"/>
        <w:spacing w:lineRule="auto" w:line="240" w:before="280" w:after="280"/>
        <w:jc w:val="start"/>
        <w:rPr/>
      </w:pPr>
      <w:ins w:id="42" w:author="Liam Quin" w:date="2024-03-05T14:03:49Z">
        <w:r>
          <w:rPr>
            <w:rStyle w:val="Emphasis"/>
          </w:rPr>
          <w:t>SparseVariationRegion</w:t>
        </w:r>
      </w:ins>
    </w:p>
    <w:tbl>
      <w:tblPr>
        <w:tblW w:w="9721" w:type="dxa"/>
        <w:jc w:val="start"/>
        <w:tblInd w:w="0" w:type="dxa"/>
        <w:tblLayout w:type="fixed"/>
        <w:tblCellMar>
          <w:top w:w="0" w:type="dxa"/>
          <w:start w:w="108" w:type="dxa"/>
          <w:bottom w:w="0" w:type="dxa"/>
          <w:end w:w="108" w:type="dxa"/>
        </w:tblCellMar>
      </w:tblPr>
      <w:tblGrid>
        <w:gridCol w:w="1162"/>
        <w:gridCol w:w="3763"/>
        <w:gridCol w:w="4796"/>
      </w:tblGrid>
      <w:tr>
        <w:trPr>
          <w:ins w:id="43" w:author="Liam Quin" w:date="2024-03-05T14:03:49Z"/>
        </w:trPr>
        <w:tc>
          <w:tcPr>
            <w:tcW w:w="1162"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ins w:id="44" w:author="Liam Quin" w:date="2024-03-05T14:03:49Z">
              <w:r>
                <w:rPr/>
                <w:t>Type</w:t>
              </w:r>
            </w:ins>
          </w:p>
        </w:tc>
        <w:tc>
          <w:tcPr>
            <w:tcW w:w="3763"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ins w:id="45" w:author="Liam Quin" w:date="2024-03-05T14:03:49Z">
              <w:r>
                <w:rPr/>
                <w:t>Name</w:t>
              </w:r>
            </w:ins>
          </w:p>
        </w:tc>
        <w:tc>
          <w:tcPr>
            <w:tcW w:w="4796"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ins w:id="46" w:author="Liam Quin" w:date="2024-03-05T14:03:49Z">
              <w:r>
                <w:rPr/>
                <w:t>Description</w:t>
              </w:r>
            </w:ins>
          </w:p>
        </w:tc>
      </w:tr>
      <w:tr>
        <w:trPr>
          <w:ins w:id="47" w:author="Liam Quin" w:date="2024-03-05T14:03:49Z"/>
        </w:trPr>
        <w:tc>
          <w:tcPr>
            <w:tcW w:w="1162"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ins w:id="48" w:author="Liam Quin" w:date="2024-03-05T14:03:49Z">
              <w:r>
                <w:rPr/>
                <w:t>uint16</w:t>
              </w:r>
            </w:ins>
          </w:p>
        </w:tc>
        <w:tc>
          <w:tcPr>
            <w:tcW w:w="3763"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ins w:id="49" w:author="Liam Quin" w:date="2024-03-05T14:03:49Z">
              <w:r>
                <w:rPr/>
                <w:t>region</w:t>
              </w:r>
            </w:ins>
            <w:ins w:id="50" w:author="Liam Quin" w:date="2024-03-05T14:03:49Z">
              <w:r>
                <w:rPr/>
                <w:t>Axis</w:t>
              </w:r>
            </w:ins>
            <w:ins w:id="51" w:author="Liam Quin" w:date="2024-03-05T14:03:49Z">
              <w:r>
                <w:rPr/>
                <w:t>Count</w:t>
              </w:r>
            </w:ins>
          </w:p>
        </w:tc>
        <w:tc>
          <w:tcPr>
            <w:tcW w:w="4796" w:type="dxa"/>
            <w:tcBorders>
              <w:top w:val="single" w:sz="12" w:space="0" w:color="000000"/>
              <w:start w:val="single" w:sz="6" w:space="0" w:color="000000"/>
              <w:bottom w:val="single" w:sz="6" w:space="0" w:color="000000"/>
              <w:end w:val="single" w:sz="12" w:space="0" w:color="000000"/>
            </w:tcBorders>
          </w:tcPr>
          <w:p>
            <w:pPr>
              <w:pStyle w:val="TableParagraph"/>
              <w:bidi w:val="0"/>
              <w:spacing w:before="60" w:after="120"/>
              <w:jc w:val="start"/>
              <w:rPr/>
            </w:pPr>
            <w:ins w:id="52" w:author="Liam Quin" w:date="2024-03-05T14:03:49Z">
              <w:r>
                <w:rPr/>
                <w:t xml:space="preserve">The number of </w:t>
              </w:r>
            </w:ins>
            <w:ins w:id="53" w:author="Liam Quin" w:date="2024-03-05T14:03:49Z">
              <w:r>
                <w:rPr/>
                <w:t xml:space="preserve">axes for the </w:t>
              </w:r>
            </w:ins>
            <w:ins w:id="54" w:author="Liam Quin" w:date="2024-03-05T14:03:49Z">
              <w:r>
                <w:rPr/>
                <w:t>region.</w:t>
              </w:r>
            </w:ins>
          </w:p>
        </w:tc>
      </w:tr>
      <w:tr>
        <w:trPr>
          <w:ins w:id="55" w:author="Liam Quin" w:date="2024-03-05T14:03:49Z"/>
        </w:trPr>
        <w:tc>
          <w:tcPr>
            <w:tcW w:w="1162"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ins w:id="56" w:author="Liam Quin" w:date="2024-03-05T14:03:49Z">
              <w:r>
                <w:rPr/>
                <w:t>Offset32</w:t>
              </w:r>
            </w:ins>
          </w:p>
        </w:tc>
        <w:tc>
          <w:tcPr>
            <w:tcW w:w="3763"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ins w:id="57" w:author="Liam Quin" w:date="2024-03-05T14:06:32Z">
              <w:r>
                <w:rPr/>
                <w:t>sparse</w:t>
              </w:r>
            </w:ins>
            <w:ins w:id="58" w:author="Liam Quin" w:date="2024-03-05T14:03:49Z">
              <w:r>
                <w:rPr/>
                <w:t>Region</w:t>
              </w:r>
            </w:ins>
            <w:ins w:id="59" w:author="Liam Quin" w:date="2024-03-05T14:03:49Z">
              <w:r>
                <w:rPr/>
                <w:t>AxisCoordinates</w:t>
              </w:r>
            </w:ins>
            <w:ins w:id="60" w:author="Liam Quin" w:date="2024-03-05T14:03:49Z">
              <w:r>
                <w:rPr/>
                <w:t>[region</w:t>
              </w:r>
            </w:ins>
            <w:ins w:id="61" w:author="Liam Quin" w:date="2024-03-05T14:03:49Z">
              <w:r>
                <w:rPr/>
                <w:t>Axis</w:t>
              </w:r>
            </w:ins>
            <w:ins w:id="62" w:author="Liam Quin" w:date="2024-03-05T14:03:49Z">
              <w:r>
                <w:rPr/>
                <w:t>Count]</w:t>
              </w:r>
            </w:ins>
          </w:p>
        </w:tc>
        <w:tc>
          <w:tcPr>
            <w:tcW w:w="4796"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pPr>
            <w:ins w:id="63" w:author="Liam Quin" w:date="2024-03-05T14:07:05Z">
              <w:r>
                <w:rPr/>
                <w:t xml:space="preserve">Array of </w:t>
              </w:r>
            </w:ins>
            <w:ins w:id="64" w:author="Liam Quin" w:date="2024-03-05T14:27:55Z">
              <w:r>
                <w:rPr/>
                <w:t xml:space="preserve">offsets to </w:t>
              </w:r>
            </w:ins>
            <w:ins w:id="65" w:author="Liam Quin" w:date="2024-03-05T14:25:03Z">
              <w:r>
                <w:rPr/>
                <w:t>S</w:t>
              </w:r>
            </w:ins>
            <w:ins w:id="66" w:author="Liam Quin" w:date="2024-03-05T14:03:49Z">
              <w:r>
                <w:rPr/>
                <w:t>parseRegionAxisCoordinates</w:t>
              </w:r>
            </w:ins>
            <w:ins w:id="67" w:author="Liam Quin" w:date="2024-03-05T14:03:49Z">
              <w:r>
                <w:rPr/>
                <w:t xml:space="preserve"> records</w:t>
              </w:r>
            </w:ins>
            <w:ins w:id="68" w:author="Liam Quin" w:date="2024-03-05T14:28:00Z">
              <w:r>
                <w:rPr/>
                <w:t xml:space="preserve">, </w:t>
              </w:r>
            </w:ins>
            <w:ins w:id="69" w:author="Liam Quin" w:date="2024-03-05T14:28:00Z">
              <w:r>
                <w:rPr/>
                <w:t>measured from the start of the SparseVariationRegion.</w:t>
              </w:r>
            </w:ins>
          </w:p>
        </w:tc>
      </w:tr>
    </w:tbl>
    <w:p>
      <w:pPr>
        <w:pStyle w:val="Normal"/>
        <w:keepNext w:val="true"/>
        <w:bidi w:val="0"/>
        <w:spacing w:lineRule="auto" w:line="240" w:before="280" w:after="280"/>
        <w:jc w:val="start"/>
        <w:rPr/>
      </w:pPr>
      <w:r>
        <w:rPr>
          <w:rStyle w:val="Emphasis"/>
        </w:rPr>
        <w:t>SparseRegionAxisCoordinates</w:t>
      </w:r>
    </w:p>
    <w:tbl>
      <w:tblPr>
        <w:tblW w:w="9721" w:type="dxa"/>
        <w:jc w:val="start"/>
        <w:tblInd w:w="0" w:type="dxa"/>
        <w:tblLayout w:type="fixed"/>
        <w:tblCellMar>
          <w:top w:w="0" w:type="dxa"/>
          <w:start w:w="108" w:type="dxa"/>
          <w:bottom w:w="0" w:type="dxa"/>
          <w:end w:w="108" w:type="dxa"/>
        </w:tblCellMar>
      </w:tblPr>
      <w:tblGrid>
        <w:gridCol w:w="1191"/>
        <w:gridCol w:w="3752"/>
        <w:gridCol w:w="4778"/>
      </w:tblGrid>
      <w:tr>
        <w:trPr/>
        <w:tc>
          <w:tcPr>
            <w:tcW w:w="1191"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Type</w:t>
            </w:r>
          </w:p>
        </w:tc>
        <w:tc>
          <w:tcPr>
            <w:tcW w:w="3752"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Name</w:t>
            </w:r>
          </w:p>
        </w:tc>
        <w:tc>
          <w:tcPr>
            <w:tcW w:w="4778"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commentRangeStart w:id="12"/>
            <w:r>
              <w:rPr/>
              <w:t>Description</w:t>
            </w:r>
            <w:r>
              <w:rPr/>
            </w:r>
            <w:ins w:id="70" w:author="Liam Quin" w:date="2024-03-05T02:16:11Z">
              <w:commentRangeEnd w:id="12"/>
              <w:r>
                <w:commentReference w:id="12"/>
              </w:r>
              <w:r>
                <w:rPr/>
                <w:commentReference w:id="13"/>
              </w:r>
            </w:ins>
          </w:p>
        </w:tc>
      </w:tr>
      <w:tr>
        <w:trPr/>
        <w:tc>
          <w:tcPr>
            <w:tcW w:w="1191"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752"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axisIndex</w:t>
            </w:r>
          </w:p>
        </w:tc>
        <w:tc>
          <w:tcPr>
            <w:tcW w:w="4778" w:type="dxa"/>
            <w:tcBorders>
              <w:top w:val="single" w:sz="12" w:space="0" w:color="000000"/>
              <w:start w:val="single" w:sz="6" w:space="0" w:color="000000"/>
              <w:bottom w:val="single" w:sz="6" w:space="0" w:color="000000"/>
              <w:end w:val="single" w:sz="12" w:space="0" w:color="000000"/>
            </w:tcBorders>
          </w:tcPr>
          <w:p>
            <w:pPr>
              <w:pStyle w:val="BodyText"/>
              <w:bidi w:val="0"/>
              <w:spacing w:before="0" w:after="140"/>
              <w:jc w:val="start"/>
              <w:rPr>
                <w:highlight w:val="none"/>
                <w:shd w:fill="auto" w:val="clear"/>
              </w:rPr>
            </w:pPr>
            <w:ins w:id="71" w:author="Liam Quin" w:date="2024-03-05T02:09:48Z">
              <w:bookmarkStart w:id="1" w:name="docs-internal-guid-270c6854-7fff-6a4f-0e"/>
              <w:bookmarkEnd w:id="1"/>
              <w:r>
                <w:rPr>
                  <w:shd w:fill="auto" w:val="clear"/>
                </w:rPr>
                <w:t>Zero-base index of the axis this record applies to.</w:t>
              </w:r>
            </w:ins>
          </w:p>
        </w:tc>
      </w:tr>
      <w:tr>
        <w:trPr/>
        <w:tc>
          <w:tcPr>
            <w:tcW w:w="1191"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F2DOT14</w:t>
            </w:r>
          </w:p>
        </w:tc>
        <w:tc>
          <w:tcPr>
            <w:tcW w:w="3752"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startCoord</w:t>
            </w:r>
          </w:p>
        </w:tc>
        <w:tc>
          <w:tcPr>
            <w:tcW w:w="4778"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highlight w:val="none"/>
                <w:shd w:fill="auto" w:val="clear"/>
              </w:rPr>
            </w:pPr>
            <w:ins w:id="72" w:author="Liam Quin" w:date="2024-03-05T02:14:02Z">
              <w:r>
                <w:rPr>
                  <w:shd w:fill="auto" w:val="clear"/>
                </w:rPr>
                <w:t>The region start coordinate value for the axis</w:t>
              </w:r>
            </w:ins>
          </w:p>
        </w:tc>
      </w:tr>
      <w:tr>
        <w:trPr/>
        <w:tc>
          <w:tcPr>
            <w:tcW w:w="1191"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F2DOT14</w:t>
            </w:r>
          </w:p>
        </w:tc>
        <w:tc>
          <w:tcPr>
            <w:tcW w:w="3752"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peakCoord</w:t>
            </w:r>
          </w:p>
        </w:tc>
        <w:tc>
          <w:tcPr>
            <w:tcW w:w="4778"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highlight w:val="none"/>
                <w:shd w:fill="auto" w:val="clear"/>
              </w:rPr>
            </w:pPr>
            <w:ins w:id="73" w:author="Liam Quin" w:date="2024-03-05T02:13:23Z">
              <w:r>
                <w:rPr>
                  <w:shd w:fill="auto" w:val="clear"/>
                </w:rPr>
                <w:t>The region peak coordinate value for the axis</w:t>
              </w:r>
            </w:ins>
          </w:p>
        </w:tc>
      </w:tr>
      <w:tr>
        <w:trPr/>
        <w:tc>
          <w:tcPr>
            <w:tcW w:w="1191"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r>
              <w:rPr/>
              <w:t>F2DOT14</w:t>
            </w:r>
          </w:p>
        </w:tc>
        <w:tc>
          <w:tcPr>
            <w:tcW w:w="3752"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r>
              <w:rPr/>
              <w:t>endCoord</w:t>
            </w:r>
          </w:p>
        </w:tc>
        <w:tc>
          <w:tcPr>
            <w:tcW w:w="4778"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highlight w:val="none"/>
                <w:shd w:fill="auto" w:val="clear"/>
              </w:rPr>
            </w:pPr>
            <w:ins w:id="74" w:author="Liam Quin" w:date="2024-03-05T02:13:31Z">
              <w:r>
                <w:rPr>
                  <w:shd w:fill="auto" w:val="clear"/>
                </w:rPr>
                <w:t>The region end coordinate value for the axis.</w:t>
              </w:r>
            </w:ins>
          </w:p>
        </w:tc>
      </w:tr>
    </w:tbl>
    <w:p>
      <w:pPr>
        <w:pStyle w:val="Normal"/>
        <w:keepNext w:val="true"/>
        <w:bidi w:val="0"/>
        <w:spacing w:lineRule="auto" w:line="240" w:before="280" w:after="280"/>
        <w:jc w:val="start"/>
        <w:rPr/>
      </w:pPr>
      <w:r>
        <w:rPr>
          <w:rStyle w:val="Emphasis"/>
        </w:rPr>
        <w:t>MultiItemVariationData table</w:t>
      </w:r>
    </w:p>
    <w:tbl>
      <w:tblPr>
        <w:tblW w:w="9350" w:type="dxa"/>
        <w:jc w:val="start"/>
        <w:tblInd w:w="0" w:type="dxa"/>
        <w:tblLayout w:type="fixed"/>
        <w:tblCellMar>
          <w:top w:w="0" w:type="dxa"/>
          <w:start w:w="108" w:type="dxa"/>
          <w:bottom w:w="0" w:type="dxa"/>
          <w:end w:w="108" w:type="dxa"/>
        </w:tblCellMar>
      </w:tblPr>
      <w:tblGrid>
        <w:gridCol w:w="1524"/>
        <w:gridCol w:w="2757"/>
        <w:gridCol w:w="5069"/>
      </w:tblGrid>
      <w:tr>
        <w:trPr/>
        <w:tc>
          <w:tcPr>
            <w:tcW w:w="1524"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Type</w:t>
            </w:r>
          </w:p>
        </w:tc>
        <w:tc>
          <w:tcPr>
            <w:tcW w:w="2757"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Name</w:t>
            </w:r>
          </w:p>
        </w:tc>
        <w:tc>
          <w:tcPr>
            <w:tcW w:w="5069"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Description</w:t>
            </w:r>
          </w:p>
        </w:tc>
      </w:tr>
      <w:tr>
        <w:trPr/>
        <w:tc>
          <w:tcPr>
            <w:tcW w:w="1524"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757"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format</w:t>
            </w:r>
          </w:p>
        </w:tc>
        <w:tc>
          <w:tcPr>
            <w:tcW w:w="5069" w:type="dxa"/>
            <w:tcBorders>
              <w:top w:val="single" w:sz="12"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Set to 1.</w:t>
            </w:r>
          </w:p>
        </w:tc>
      </w:tr>
      <w:tr>
        <w:trPr/>
        <w:tc>
          <w:tcPr>
            <w:tcW w:w="1524"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757"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regionIndexCount</w:t>
            </w:r>
          </w:p>
        </w:tc>
        <w:tc>
          <w:tcPr>
            <w:tcW w:w="5069"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 xml:space="preserve">The number of variation regions </w:t>
            </w:r>
            <w:del w:id="75" w:author="Liam Quin" w:date="2024-03-05T02:16:40Z">
              <w:r>
                <w:rPr/>
                <w:delText>referenced</w:delText>
              </w:r>
            </w:del>
            <w:ins w:id="76" w:author="Liam Quin" w:date="2024-03-05T02:16:40Z">
              <w:r>
                <w:rPr>
                  <w:shd w:fill="00FFFF" w:val="clear"/>
                </w:rPr>
                <w:t>defined in this subtable</w:t>
              </w:r>
            </w:ins>
            <w:r>
              <w:rPr/>
              <w:t>.</w:t>
            </w:r>
          </w:p>
        </w:tc>
      </w:tr>
      <w:tr>
        <w:trPr/>
        <w:tc>
          <w:tcPr>
            <w:tcW w:w="1524"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2757"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regionIndices</w:t>
              <w:br/>
              <w:t>[regionIndexCount]</w:t>
            </w:r>
          </w:p>
        </w:tc>
        <w:tc>
          <w:tcPr>
            <w:tcW w:w="5069"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ins w:id="79" w:author="Liam Quin" w:date="2024-03-05T02:16:58Z"/>
              </w:rPr>
            </w:pPr>
            <w:commentRangeStart w:id="14"/>
            <w:r>
              <w:rPr/>
              <w:t>Array of indices into ...</w:t>
            </w:r>
            <w:r>
              <w:rPr/>
            </w:r>
            <w:ins w:id="77" w:author="Liam Quin" w:date="2024-03-05T02:16:58Z">
              <w:commentRangeEnd w:id="14"/>
              <w:r>
                <w:commentReference w:id="14"/>
              </w:r>
              <w:r>
                <w:rPr/>
                <w:br/>
              </w:r>
            </w:ins>
            <w:ins w:id="78" w:author="Liam Quin" w:date="2024-03-05T02:16:58Z">
              <w:bookmarkStart w:id="2" w:name="docs-internal-guid-5761de79-7fff-f627-5f"/>
              <w:bookmarkEnd w:id="2"/>
              <w:r>
                <w:rPr>
                  <w:shd w:fill="00FFFF" w:val="clear"/>
                </w:rPr>
                <w:t>Array of indices into the sparse variation region list for the regions referenced by this item variation data table.</w:t>
              </w:r>
            </w:ins>
          </w:p>
          <w:p>
            <w:pPr>
              <w:pStyle w:val="TableParagraph"/>
              <w:bidi w:val="0"/>
              <w:spacing w:before="60" w:after="120"/>
              <w:jc w:val="start"/>
              <w:rPr/>
            </w:pPr>
            <w:r>
              <w:rPr/>
            </w:r>
          </w:p>
        </w:tc>
      </w:tr>
      <w:tr>
        <w:trPr/>
        <w:tc>
          <w:tcPr>
            <w:tcW w:w="1524"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r>
              <w:rPr/>
              <w:t>Offset32</w:t>
            </w:r>
          </w:p>
        </w:tc>
        <w:tc>
          <w:tcPr>
            <w:tcW w:w="2757"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r>
              <w:rPr/>
              <w:t>deltaSets</w:t>
            </w:r>
          </w:p>
        </w:tc>
        <w:tc>
          <w:tcPr>
            <w:tcW w:w="5069"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pPr>
            <w:r>
              <w:rPr/>
              <w:t>Offset to CFF2-style INDEX array of TupleValues, measured from the start of the MultiItemVariationData table.</w:t>
            </w:r>
          </w:p>
        </w:tc>
      </w:tr>
    </w:tbl>
    <w:p>
      <w:pPr>
        <w:pStyle w:val="FirstParagraph"/>
        <w:bidi w:val="0"/>
        <w:spacing w:before="280" w:after="240"/>
        <w:jc w:val="start"/>
        <w:rPr>
          <w:lang w:eastAsia="ja-JP"/>
        </w:rPr>
      </w:pPr>
      <w:r>
        <w:rPr>
          <w:lang w:eastAsia="ja-JP"/>
        </w:rPr>
        <w:t>The deltaSets field in a MultiItemVariationData table is a CFF2-style INDEX structure, which stores the delta-sets for a single tuple within each of its slots, addressed by the “inner” index of the VarIdx (see MultiItemVariationStore above), whereas a MultiItemVariationData table itself represents the data for all values sharing the same “outer” index. The tuple data encoded within each entry of the deltaSets INDEX object are each encoded as a TupleValues structure.</w:t>
      </w:r>
    </w:p>
    <w:p>
      <w:pPr>
        <w:pStyle w:val="Normal"/>
        <w:bidi w:val="0"/>
        <w:jc w:val="start"/>
        <w:rPr>
          <w:lang w:eastAsia="ja-JP"/>
        </w:rPr>
      </w:pPr>
      <w:r>
        <w:rPr>
          <w:lang w:eastAsia="ja-JP"/>
        </w:rPr>
        <w:t>The TupleValues for each entry are the concatenation of the tuple deltas for each region. The length of the tuple deltas for each region is calculated by dividing the number of entries stored in the respective TupleValues structure by the number of regions.</w:t>
      </w:r>
    </w:p>
    <w:p>
      <w:pPr>
        <w:pStyle w:val="Normal"/>
        <w:bidi w:val="0"/>
        <w:jc w:val="start"/>
        <w:rPr>
          <w:lang w:eastAsia="ja-JP"/>
        </w:rPr>
      </w:pPr>
      <w:r>
        <w:rPr>
          <w:lang w:eastAsia="ja-JP"/>
        </w:rPr>
        <w:t>The CFF2 INDEX format used in VARC (and hence in MultiItemVariationData subtables) is a variable-sized INDEX structure, as defined for the CFF2 table in section 5.3.3.5.2 (INDEX Data). A CFF2-style INDEX is used to store a list of variable-sized data, such as glyph records, in a space-efficient manner.</w:t>
      </w:r>
    </w:p>
    <w:p>
      <w:pPr>
        <w:pStyle w:val="NOTE"/>
        <w:bidi w:val="0"/>
        <w:spacing w:before="280" w:after="280"/>
        <w:jc w:val="start"/>
        <w:rPr>
          <w:lang w:eastAsia="ja-JP"/>
        </w:rPr>
      </w:pPr>
      <w:r>
        <w:rPr>
          <w:lang w:val="en-GB" w:eastAsia="ja-JP"/>
        </w:rPr>
        <w:t>NOTE</w:t>
        <w:tab/>
        <w:t>This is the INDEX structure defined for CFF2, and not the INDEX structure defined for CFF. The count field of the CFF2 Index structure is a 32-bit value (uint32), unlike the corresponding count field in the CFF table.</w:t>
      </w:r>
    </w:p>
    <w:p>
      <w:pPr>
        <w:pStyle w:val="Normal"/>
        <w:bidi w:val="0"/>
        <w:jc w:val="start"/>
        <w:rPr>
          <w:lang w:val="en-GB"/>
        </w:rPr>
      </w:pPr>
      <w:r>
        <w:rPr/>
      </w:r>
    </w:p>
    <w:p>
      <w:pPr>
        <w:pStyle w:val="FirstParagraph"/>
        <w:bidi w:val="0"/>
        <w:spacing w:before="280" w:after="240"/>
        <w:jc w:val="start"/>
        <w:rPr>
          <w:lang w:eastAsia="ja-JP"/>
        </w:rPr>
      </w:pPr>
      <w:r>
        <w:rPr/>
      </w:r>
    </w:p>
    <w:p>
      <w:pPr>
        <w:pStyle w:val="BodyText"/>
        <w:bidi w:val="0"/>
        <w:spacing w:before="280" w:after="240"/>
        <w:jc w:val="start"/>
        <w:rPr>
          <w:lang w:eastAsia="ja-JP"/>
        </w:rPr>
      </w:pPr>
      <w:r>
        <w:rPr/>
      </w:r>
    </w:p>
    <w:p>
      <w:pPr>
        <w:pStyle w:val="Normal"/>
        <w:bidi w:val="0"/>
        <w:spacing w:before="280" w:after="240"/>
        <w:jc w:val="start"/>
        <w:rPr>
          <w:lang w:eastAsia="ja-JP"/>
        </w:rPr>
      </w:pPr>
      <w:bookmarkStart w:id="3" w:name="docs-internal-guid-b9a3310f-7fff-5075-79"/>
      <w:bookmarkEnd w:id="3"/>
      <w:r>
        <w:rPr>
          <w:rStyle w:val="Emphasis"/>
          <w:shd w:fill="auto" w:val="clear"/>
          <w:lang w:eastAsia="ja-JP"/>
        </w:rPr>
        <w:t>Page 893 (numbered 873) 7.3.9.1 Glyph variations table format</w:t>
      </w:r>
    </w:p>
    <w:p>
      <w:pPr>
        <w:pStyle w:val="BodyText"/>
        <w:bidi w:val="0"/>
        <w:jc w:val="start"/>
        <w:rPr>
          <w:ins w:id="81" w:author="Liam Quin" w:date="2024-03-05T02:19:09Z"/>
        </w:rPr>
      </w:pPr>
      <w:bookmarkStart w:id="4" w:name="docs-internal-guid-b52e736f-7fff-fa91-4a"/>
      <w:bookmarkEnd w:id="4"/>
      <w:r>
        <w:rPr>
          <w:rStyle w:val="Emphasis"/>
          <w:rFonts w:ascii="Cambria" w:hAnsi="Cambria"/>
          <w:i w:val="false"/>
          <w:iCs w:val="false"/>
          <w:lang w:eastAsia="ja-JP"/>
          <w:lang w:val="fr-FR" w:eastAsia="ja-JP"/>
          <w:rPrChange w:id="0" w:author="Liam Quin" w:date="2024-03-05T02:19:34Z">
            <w:rPr>
              <w:rStyle w:val="Emphasis"/>
              <w:sz w:val="22"/>
              <w:i/>
              <w:szCs w:val="22"/>
            </w:rPr>
          </w:rPrChange>
        </w:rPr>
        <w:t>The GVAR glyph variation table duplicates the functionality of the 'gvar' table (7.3.4) enabling support for extended glyph repertoire defined by the GLYF table (5.2.8). As its predecessor, the glyph variations table is comprised of a header followed by GlyphVariationData subtables for each glyph that describe the ways that each glyph is transformed across the font’s variation space.</w:t>
      </w:r>
    </w:p>
    <w:p>
      <w:pPr>
        <w:pStyle w:val="BodyText"/>
        <w:bidi w:val="0"/>
        <w:ind w:hanging="0" w:start="0" w:end="0"/>
        <w:rPr>
          <w:shd w:fill="auto" w:val="clear"/>
          <w:ins w:id="83" w:author="Liam Quin" w:date="2024-03-05T02:19:09Z"/>
        </w:rPr>
      </w:pPr>
      <w:ins w:id="82" w:author="Liam Quin" w:date="2024-03-05T02:19:09Z">
        <w:r>
          <w:rPr>
            <w:shd w:fill="auto" w:val="clear"/>
          </w:rPr>
          <w:t>Liam suggests:</w:t>
        </w:r>
      </w:ins>
    </w:p>
    <w:p>
      <w:pPr>
        <w:pStyle w:val="BodyText"/>
        <w:bidi w:val="0"/>
        <w:ind w:hanging="0" w:start="0" w:end="0"/>
        <w:rPr>
          <w:ins w:id="89" w:author="Liam Quin" w:date="2024-03-05T02:19:09Z"/>
        </w:rPr>
      </w:pPr>
      <w:ins w:id="84" w:author="Liam Quin" w:date="2024-03-05T02:19:09Z">
        <w:r>
          <w:rPr>
            <w:shd w:fill="auto" w:val="clear"/>
          </w:rPr>
          <w:t xml:space="preserve">The GVAR glyph variation table duplicates the functionality of the 'gvar' table (7.3.4) enabling support for extended glyph repertoire defined by the GLYF table (5.2.8). </w:t>
        </w:r>
      </w:ins>
      <w:ins w:id="85" w:author="Liam Quin" w:date="2024-03-05T02:19:09Z">
        <w:r>
          <w:rPr>
            <w:shd w:fill="00FFFF" w:val="clear"/>
          </w:rPr>
          <w:t>As with ‘gvar’,</w:t>
        </w:r>
      </w:ins>
      <w:ins w:id="86" w:author="Liam Quin" w:date="2024-03-05T02:19:09Z">
        <w:r>
          <w:rPr>
            <w:shd w:fill="auto" w:val="clear"/>
          </w:rPr>
          <w:t xml:space="preserve"> the glyph variations table </w:t>
        </w:r>
      </w:ins>
      <w:ins w:id="87" w:author="Liam Quin" w:date="2024-03-05T02:19:09Z">
        <w:r>
          <w:rPr>
            <w:shd w:fill="00FFFF" w:val="clear"/>
          </w:rPr>
          <w:t>has</w:t>
        </w:r>
      </w:ins>
      <w:ins w:id="88" w:author="Liam Quin" w:date="2024-03-05T02:19:09Z">
        <w:r>
          <w:rPr>
            <w:shd w:fill="auto" w:val="clear"/>
          </w:rPr>
          <w:t xml:space="preserve"> a header followed by GlyphVariationData subtables for each glyph that describe the ways that each glyph is transformed across the font’s variation space.</w:t>
        </w:r>
      </w:ins>
    </w:p>
    <w:p>
      <w:pPr>
        <w:pStyle w:val="BodyText"/>
        <w:bidi w:val="0"/>
        <w:jc w:val="start"/>
        <w:rPr>
          <w:rStyle w:val="Emphasis"/>
          <w:lang w:eastAsia="ja-JP"/>
          <w:del w:id="91" w:author="Liam Quin" w:date="2024-03-05T02:18:29Z"/>
        </w:rPr>
      </w:pPr>
      <w:ins w:id="90" w:author="Liam Quin" w:date="2024-03-05T02:19:09Z">
        <w:r>
          <w:rPr/>
          <w:br/>
        </w:r>
      </w:ins>
    </w:p>
    <w:p>
      <w:pPr>
        <w:pStyle w:val="BodyText"/>
        <w:bidi w:val="0"/>
        <w:spacing w:before="280" w:after="240"/>
        <w:jc w:val="start"/>
        <w:rPr>
          <w:lang w:eastAsia="ja-JP"/>
          <w:del w:id="93" w:author="Liam Quin" w:date="2024-03-05T02:18:29Z"/>
        </w:rPr>
      </w:pPr>
      <w:del w:id="92" w:author="Liam Quin" w:date="2024-03-05T02:18:29Z">
        <w:r>
          <w:rPr/>
        </w:r>
      </w:del>
    </w:p>
    <w:p>
      <w:pPr>
        <w:pStyle w:val="BodyText"/>
        <w:bidi w:val="0"/>
        <w:spacing w:before="280" w:after="240"/>
        <w:ind w:hanging="1080" w:start="1080"/>
        <w:jc w:val="start"/>
        <w:rPr/>
      </w:pPr>
      <w:r>
        <w:rPr/>
        <w:t>'GVAR' header</w:t>
      </w:r>
    </w:p>
    <w:p>
      <w:pPr>
        <w:pStyle w:val="Normal"/>
        <w:bidi w:val="0"/>
        <w:jc w:val="start"/>
        <w:rPr>
          <w:lang w:val="en-GB"/>
        </w:rPr>
      </w:pPr>
      <w:r>
        <w:rPr>
          <w:lang w:val="en-GB"/>
        </w:rPr>
        <w:t>The glyph variations table header format is as follows:</w:t>
      </w:r>
    </w:p>
    <w:p>
      <w:pPr>
        <w:pStyle w:val="Normal"/>
        <w:bidi w:val="0"/>
        <w:jc w:val="start"/>
        <w:rPr/>
      </w:pPr>
      <w:r>
        <w:rPr>
          <w:rStyle w:val="Emphasis"/>
        </w:rPr>
        <w:t>‘</w:t>
      </w:r>
      <w:r>
        <w:rPr>
          <w:rStyle w:val="Emphasis"/>
        </w:rPr>
        <w:t>GVAR’ header</w:t>
      </w:r>
    </w:p>
    <w:tbl>
      <w:tblPr>
        <w:tblW w:w="9616" w:type="dxa"/>
        <w:jc w:val="start"/>
        <w:tblInd w:w="0" w:type="dxa"/>
        <w:tblLayout w:type="fixed"/>
        <w:tblCellMar>
          <w:top w:w="0" w:type="dxa"/>
          <w:start w:w="108" w:type="dxa"/>
          <w:bottom w:w="0" w:type="dxa"/>
          <w:end w:w="108" w:type="dxa"/>
        </w:tblCellMar>
      </w:tblPr>
      <w:tblGrid>
        <w:gridCol w:w="1210"/>
        <w:gridCol w:w="3213"/>
        <w:gridCol w:w="5193"/>
      </w:tblGrid>
      <w:tr>
        <w:trPr/>
        <w:tc>
          <w:tcPr>
            <w:tcW w:w="1210"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Type</w:t>
            </w:r>
          </w:p>
        </w:tc>
        <w:tc>
          <w:tcPr>
            <w:tcW w:w="3213"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Name</w:t>
            </w:r>
          </w:p>
        </w:tc>
        <w:tc>
          <w:tcPr>
            <w:tcW w:w="5193" w:type="dxa"/>
            <w:tcBorders>
              <w:top w:val="single" w:sz="12" w:space="0" w:color="000000"/>
              <w:start w:val="single" w:sz="12" w:space="0" w:color="000000"/>
              <w:bottom w:val="single" w:sz="12" w:space="0" w:color="000000"/>
              <w:end w:val="single" w:sz="12" w:space="0" w:color="000000"/>
            </w:tcBorders>
          </w:tcPr>
          <w:p>
            <w:pPr>
              <w:pStyle w:val="TableHeader"/>
              <w:bidi w:val="0"/>
              <w:spacing w:before="60" w:after="120"/>
              <w:rPr/>
            </w:pPr>
            <w:r>
              <w:rPr/>
              <w:t>Description</w:t>
            </w:r>
          </w:p>
        </w:tc>
      </w:tr>
      <w:tr>
        <w:trPr/>
        <w:tc>
          <w:tcPr>
            <w:tcW w:w="1210" w:type="dxa"/>
            <w:tcBorders>
              <w:top w:val="single" w:sz="12"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213" w:type="dxa"/>
            <w:tcBorders>
              <w:top w:val="single" w:sz="12"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majorVersion</w:t>
            </w:r>
          </w:p>
        </w:tc>
        <w:tc>
          <w:tcPr>
            <w:tcW w:w="5193" w:type="dxa"/>
            <w:tcBorders>
              <w:top w:val="single" w:sz="12"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Major version number of the glyph variations table – set to 1.</w:t>
            </w:r>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minorVersion</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Minor version number of the glyph variations table – set to 0.</w:t>
            </w:r>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axisCount</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The number of variation axes for this font. If the 'fvar' table is present, axisCount shall be the same number as axisCount in the 'fvar' table.</w:t>
            </w:r>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sharedTupleCount</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The number of shared tuple records. Shared tuple records can be referenced within glyph variation data tables for multiple glyphs, as opposed to other tuple records stored directly within a glyph variation data table.</w:t>
            </w:r>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Offset32</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sharedTuplesOffset</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Offset from the start of this table to the shared tuple records.</w:t>
            </w:r>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uint24</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glyphCount</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ins w:id="95" w:author="Liam Quin" w:date="2024-03-05T02:20:05Z"/>
              </w:rPr>
            </w:pPr>
            <w:del w:id="94" w:author="Liam Quin" w:date="2024-03-05T02:20:14Z">
              <w:commentRangeStart w:id="15"/>
              <w:commentRangeStart w:id="16"/>
              <w:r>
                <w:rPr/>
                <w:delText>The number of glyphs in the GLYF table that have variation data.</w:delText>
              </w:r>
            </w:del>
          </w:p>
          <w:p>
            <w:pPr>
              <w:pStyle w:val="TableParagraph"/>
              <w:bidi w:val="0"/>
              <w:spacing w:before="60" w:after="120"/>
              <w:jc w:val="start"/>
              <w:rPr/>
            </w:pPr>
            <w:r>
              <w:rPr/>
              <w:t xml:space="preserve"> </w:t>
            </w:r>
            <w:r>
              <w:rPr/>
            </w:r>
            <w:commentRangeEnd w:id="15"/>
            <w:r>
              <w:commentReference w:id="15"/>
            </w:r>
            <w:r>
              <w:rPr/>
            </w:r>
            <w:ins w:id="96" w:author="Liam Quin" w:date="2024-03-05T02:20:11Z">
              <w:bookmarkStart w:id="5" w:name="docs-internal-guid-5db13edf-7fff-ef80-6c"/>
              <w:bookmarkEnd w:id="5"/>
              <w:commentRangeEnd w:id="16"/>
              <w:r>
                <w:commentReference w:id="16"/>
              </w:r>
              <w:r>
                <w:rPr>
                  <w:shd w:fill="00FFFF" w:val="clear"/>
                </w:rPr>
                <w:t>The number of glyphs in the font, equal to numGlyphs from MAXP.</w:t>
              </w:r>
            </w:ins>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uint16</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flags</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Bit-field that gives the format of the offset array that follows. If bit 1 is clear, the offsets are uint16; if bit 1 is set, the offsets are uint32.</w:t>
            </w:r>
          </w:p>
        </w:tc>
      </w:tr>
      <w:tr>
        <w:trPr/>
        <w:tc>
          <w:tcPr>
            <w:tcW w:w="1210" w:type="dxa"/>
            <w:tcBorders>
              <w:top w:val="single" w:sz="6" w:space="0" w:color="000000"/>
              <w:start w:val="single" w:sz="12" w:space="0" w:color="000000"/>
              <w:bottom w:val="single" w:sz="6" w:space="0" w:color="000000"/>
              <w:end w:val="single" w:sz="6" w:space="0" w:color="000000"/>
            </w:tcBorders>
          </w:tcPr>
          <w:p>
            <w:pPr>
              <w:pStyle w:val="TableParagraph"/>
              <w:bidi w:val="0"/>
              <w:spacing w:before="60" w:after="120"/>
              <w:jc w:val="start"/>
              <w:rPr/>
            </w:pPr>
            <w:r>
              <w:rPr/>
              <w:t>Offset32</w:t>
            </w:r>
          </w:p>
        </w:tc>
        <w:tc>
          <w:tcPr>
            <w:tcW w:w="3213" w:type="dxa"/>
            <w:tcBorders>
              <w:top w:val="single" w:sz="6" w:space="0" w:color="000000"/>
              <w:start w:val="single" w:sz="6" w:space="0" w:color="000000"/>
              <w:bottom w:val="single" w:sz="6" w:space="0" w:color="000000"/>
              <w:end w:val="single" w:sz="6" w:space="0" w:color="000000"/>
            </w:tcBorders>
          </w:tcPr>
          <w:p>
            <w:pPr>
              <w:pStyle w:val="TableParagraph"/>
              <w:bidi w:val="0"/>
              <w:spacing w:before="60" w:after="120"/>
              <w:jc w:val="start"/>
              <w:rPr/>
            </w:pPr>
            <w:r>
              <w:rPr/>
              <w:t>glyphVariationDataArrayOffset</w:t>
            </w:r>
          </w:p>
        </w:tc>
        <w:tc>
          <w:tcPr>
            <w:tcW w:w="5193" w:type="dxa"/>
            <w:tcBorders>
              <w:top w:val="single" w:sz="6" w:space="0" w:color="000000"/>
              <w:start w:val="single" w:sz="6" w:space="0" w:color="000000"/>
              <w:bottom w:val="single" w:sz="6" w:space="0" w:color="000000"/>
              <w:end w:val="single" w:sz="12" w:space="0" w:color="000000"/>
            </w:tcBorders>
          </w:tcPr>
          <w:p>
            <w:pPr>
              <w:pStyle w:val="TableParagraph"/>
              <w:bidi w:val="0"/>
              <w:spacing w:before="60" w:after="120"/>
              <w:jc w:val="start"/>
              <w:rPr/>
            </w:pPr>
            <w:r>
              <w:rPr/>
              <w:t>Offset from the start of this table to the array of GlyphVariationData tables.</w:t>
            </w:r>
          </w:p>
        </w:tc>
      </w:tr>
      <w:tr>
        <w:trPr/>
        <w:tc>
          <w:tcPr>
            <w:tcW w:w="1210" w:type="dxa"/>
            <w:tcBorders>
              <w:top w:val="single" w:sz="6" w:space="0" w:color="000000"/>
              <w:start w:val="single" w:sz="12" w:space="0" w:color="000000"/>
              <w:bottom w:val="single" w:sz="12" w:space="0" w:color="000000"/>
              <w:end w:val="single" w:sz="6" w:space="0" w:color="000000"/>
            </w:tcBorders>
          </w:tcPr>
          <w:p>
            <w:pPr>
              <w:pStyle w:val="TableParagraph"/>
              <w:bidi w:val="0"/>
              <w:spacing w:before="60" w:after="120"/>
              <w:jc w:val="start"/>
              <w:rPr/>
            </w:pPr>
            <w:r>
              <w:rPr/>
              <w:t>Offset16 or Offset32</w:t>
            </w:r>
          </w:p>
        </w:tc>
        <w:tc>
          <w:tcPr>
            <w:tcW w:w="3213" w:type="dxa"/>
            <w:tcBorders>
              <w:top w:val="single" w:sz="6" w:space="0" w:color="000000"/>
              <w:start w:val="single" w:sz="6" w:space="0" w:color="000000"/>
              <w:bottom w:val="single" w:sz="12" w:space="0" w:color="000000"/>
              <w:end w:val="single" w:sz="6" w:space="0" w:color="000000"/>
            </w:tcBorders>
          </w:tcPr>
          <w:p>
            <w:pPr>
              <w:pStyle w:val="TableParagraph"/>
              <w:bidi w:val="0"/>
              <w:spacing w:before="60" w:after="120"/>
              <w:jc w:val="start"/>
              <w:rPr/>
            </w:pPr>
            <w:r>
              <w:rPr/>
              <w:t>glyphVariationDataOffsets</w:t>
              <w:br/>
              <w:t>[glyphCount + 1]</w:t>
            </w:r>
          </w:p>
        </w:tc>
        <w:tc>
          <w:tcPr>
            <w:tcW w:w="5193" w:type="dxa"/>
            <w:tcBorders>
              <w:top w:val="single" w:sz="6" w:space="0" w:color="000000"/>
              <w:start w:val="single" w:sz="6" w:space="0" w:color="000000"/>
              <w:bottom w:val="single" w:sz="12" w:space="0" w:color="000000"/>
              <w:end w:val="single" w:sz="12" w:space="0" w:color="000000"/>
            </w:tcBorders>
          </w:tcPr>
          <w:p>
            <w:pPr>
              <w:pStyle w:val="TableParagraph"/>
              <w:bidi w:val="0"/>
              <w:spacing w:before="60" w:after="120"/>
              <w:jc w:val="start"/>
              <w:rPr/>
            </w:pPr>
            <w:r>
              <w:rPr/>
              <w:t xml:space="preserve">Offsets from the start of the GlyphVariationData array to each GlyphVariationData table. </w:t>
            </w:r>
          </w:p>
        </w:tc>
      </w:tr>
    </w:tbl>
    <w:p>
      <w:pPr>
        <w:pStyle w:val="Normal"/>
        <w:bidi w:val="0"/>
        <w:spacing w:before="280" w:after="240"/>
        <w:jc w:val="start"/>
        <w:rPr>
          <w:lang w:val="en-GB"/>
        </w:rPr>
      </w:pPr>
      <w:r>
        <w:rPr>
          <w:lang w:val="en-GB"/>
        </w:rPr>
        <w:t>If the short format (</w:t>
      </w:r>
      <w:r>
        <w:rPr/>
        <w:t>Offset16</w:t>
      </w:r>
      <w:r>
        <w:rPr>
          <w:lang w:val="en-GB"/>
        </w:rPr>
        <w:t>) is used for offsets, the value stored is the offset divided by 2. Hence, the actual offset for the location of the GlyphVariationData table within the font will be the value stored in the offsets array multiplied by 2.</w:t>
      </w:r>
    </w:p>
    <w:p>
      <w:pPr>
        <w:pStyle w:val="NOTE"/>
        <w:bidi w:val="0"/>
        <w:spacing w:before="280" w:after="280"/>
        <w:jc w:val="start"/>
        <w:rPr/>
      </w:pPr>
      <w:r>
        <w:rPr>
          <w:rStyle w:val="Emphasis"/>
          <w:lang w:eastAsia="zh-CN"/>
        </w:rPr>
        <w:t>NOTE</w:t>
        <w:tab/>
        <w:t>The major difference between GVAR and 'gvar' tables is that glyphCount is a uint32 in GVAR, allowing for more than 64K of glyphs to be stored in a font.</w:t>
      </w:r>
    </w:p>
    <w:p>
      <w:pPr>
        <w:pStyle w:val="NOTE"/>
        <w:bidi w:val="0"/>
        <w:spacing w:before="280" w:after="280"/>
        <w:jc w:val="start"/>
        <w:rPr>
          <w:rStyle w:val="Emphasis"/>
          <w:lang w:eastAsia="zh-CN"/>
        </w:rPr>
      </w:pPr>
      <w:r>
        <w:rPr/>
      </w:r>
    </w:p>
    <w:p>
      <w:pPr>
        <w:pStyle w:val="NOTE"/>
        <w:bidi w:val="0"/>
        <w:spacing w:before="280" w:after="280"/>
        <w:jc w:val="start"/>
        <w:rPr/>
      </w:pPr>
      <w:r>
        <w:rPr>
          <w:rStyle w:val="Emphasis"/>
          <w:lang w:eastAsia="zh-CN"/>
        </w:rPr>
        <w:t>(</w:t>
      </w:r>
      <w:r>
        <w:rPr>
          <w:rStyle w:val="Emphasis"/>
          <w:lang w:eastAsia="zh-CN"/>
        </w:rPr>
        <w:t xml:space="preserve">section starting on </w:t>
      </w:r>
      <w:r>
        <w:rPr>
          <w:rStyle w:val="Emphasis"/>
          <w:lang w:eastAsia="zh-CN"/>
        </w:rPr>
        <w:t>page 896, numbered 876)</w:t>
      </w:r>
    </w:p>
    <w:p>
      <w:pPr>
        <w:pStyle w:val="Heading4"/>
        <w:bidi w:val="0"/>
        <w:spacing w:before="280" w:after="240"/>
        <w:ind w:hanging="1080" w:start="1080"/>
        <w:jc w:val="start"/>
        <w:rPr/>
      </w:pPr>
      <w:r>
        <w:rPr>
          <w:rStyle w:val="Emphasis"/>
          <w:lang w:eastAsia="zh-CN"/>
        </w:rPr>
        <w:t>Processing the ‘GVAR’ table</w:t>
      </w:r>
    </w:p>
    <w:p>
      <w:pPr>
        <w:pStyle w:val="Normal"/>
        <w:bidi w:val="0"/>
        <w:spacing w:before="280" w:after="240"/>
        <w:ind w:hanging="1080" w:start="1080"/>
        <w:jc w:val="start"/>
        <w:rPr>
          <w:rStyle w:val="Emphasis"/>
          <w:highlight w:val="none"/>
          <w:shd w:fill="AADCF7" w:val="clear"/>
          <w:lang w:eastAsia="zh-CN"/>
        </w:rPr>
      </w:pPr>
      <w:r>
        <w:rPr>
          <w:rStyle w:val="Emphasis"/>
          <w:rFonts w:ascii="Cambria" w:hAnsi="Cambria"/>
          <w:shd w:fill="AADCF7" w:val="clear"/>
          <w:lang w:eastAsia="zh-CN"/>
          <w:lang w:val="fr-FR" w:eastAsia="zh-CN"/>
          <w:rPrChange w:id="0" w:author="Liam Quin" w:date="2024-03-05T02:22:25Z">
            <w:rPr>
              <w:rStyle w:val="Emphasis"/>
              <w:sz w:val="22"/>
              <w:i/>
              <w:szCs w:val="22"/>
            </w:rPr>
          </w:rPrChange>
        </w:rPr>
        <w:t xml:space="preserve">This </w:t>
      </w:r>
      <w:r>
        <w:rPr>
          <w:rStyle w:val="Emphasis"/>
          <w:rFonts w:ascii="Cambria" w:hAnsi="Cambria"/>
          <w:shd w:fill="AADCF7" w:val="clear"/>
          <w:lang w:eastAsia="zh-CN"/>
          <w:lang w:val="fr-FR" w:eastAsia="zh-CN"/>
          <w:rPrChange w:id="0" w:author="Liam Quin" w:date="2024-03-05T02:22:25Z">
            <w:rPr>
              <w:rStyle w:val="Emphasis"/>
              <w:sz w:val="22"/>
              <w:i/>
              <w:szCs w:val="22"/>
            </w:rPr>
          </w:rPrChange>
        </w:rPr>
        <w:t>note</w:t>
      </w:r>
      <w:r>
        <w:rPr>
          <w:rStyle w:val="Emphasis"/>
          <w:rFonts w:ascii="Cambria" w:hAnsi="Cambria"/>
          <w:shd w:fill="AADCF7" w:val="clear"/>
          <w:lang w:eastAsia="zh-CN"/>
          <w:lang w:val="fr-FR" w:eastAsia="zh-CN"/>
          <w:rPrChange w:id="0" w:author="Liam Quin" w:date="2024-03-05T02:22:25Z">
            <w:rPr>
              <w:rStyle w:val="Emphasis"/>
              <w:sz w:val="22"/>
              <w:i/>
              <w:szCs w:val="22"/>
            </w:rPr>
          </w:rPrChange>
        </w:rPr>
        <w:t xml:space="preserve"> refers </w:t>
      </w:r>
      <w:r>
        <w:rPr>
          <w:rStyle w:val="Emphasis"/>
          <w:rFonts w:ascii="Cambria" w:hAnsi="Cambria"/>
          <w:shd w:fill="AADCF7" w:val="clear"/>
          <w:lang w:eastAsia="zh-CN"/>
          <w:lang w:val="fr-FR" w:eastAsia="zh-CN"/>
          <w:rPrChange w:id="0" w:author="Liam Quin" w:date="2024-03-05T02:22:25Z">
            <w:rPr>
              <w:rStyle w:val="Emphasis"/>
              <w:sz w:val="22"/>
              <w:i/>
              <w:szCs w:val="22"/>
            </w:rPr>
          </w:rPrChange>
        </w:rPr>
        <w:t xml:space="preserve">to hmtx </w:t>
      </w:r>
      <w:r>
        <w:rPr>
          <w:rStyle w:val="Emphasis"/>
          <w:rFonts w:ascii="Cambria" w:hAnsi="Cambria"/>
          <w:shd w:fill="AADCF7" w:val="clear"/>
          <w:lang w:eastAsia="zh-CN"/>
          <w:lang w:val="fr-FR" w:eastAsia="zh-CN"/>
          <w:rPrChange w:id="0" w:author="Liam Quin" w:date="2024-03-05T02:22:25Z">
            <w:rPr>
              <w:rStyle w:val="Emphasis"/>
              <w:sz w:val="22"/>
              <w:i/>
              <w:szCs w:val="22"/>
            </w:rPr>
          </w:rPrChange>
        </w:rPr>
        <w:t xml:space="preserve">and should refer to HMTX, </w:t>
      </w:r>
      <w:r>
        <w:rPr>
          <w:rStyle w:val="Emphasis"/>
          <w:rFonts w:ascii="Cambria" w:hAnsi="Cambria"/>
          <w:shd w:fill="AADCF7" w:val="clear"/>
          <w:lang w:eastAsia="zh-CN"/>
          <w:lang w:val="fr-FR" w:eastAsia="zh-CN"/>
          <w:rPrChange w:id="0" w:author="Liam Quin" w:date="2024-03-05T02:22:25Z">
            <w:rPr>
              <w:rStyle w:val="Emphasis"/>
              <w:sz w:val="22"/>
              <w:i/>
              <w:szCs w:val="22"/>
            </w:rPr>
          </w:rPrChange>
        </w:rPr>
        <w:t>or to HTMX or html data.</w:t>
      </w:r>
      <w:del w:id="103" w:author="Liam Quin" w:date="2024-03-05T02:20:54Z">
        <w:r>
          <w:rPr>
            <w:rStyle w:val="Emphasis"/>
            <w:shd w:fill="AADCF7" w:val="clear"/>
            <w:lang w:eastAsia="zh-CN"/>
          </w:rPr>
          <w:delText>:</w:delText>
        </w:r>
      </w:del>
    </w:p>
    <w:p>
      <w:pPr>
        <w:pStyle w:val="NOTE"/>
        <w:bidi w:val="0"/>
        <w:spacing w:before="280" w:after="280"/>
        <w:jc w:val="start"/>
        <w:rPr/>
      </w:pPr>
      <w:r>
        <w:rPr>
          <w:rStyle w:val="Emphasis"/>
          <w:lang w:eastAsia="zh-CN"/>
        </w:rPr>
        <w:t>NOTE</w:t>
        <w:tab/>
        <w:t>When a composite glyph has a component with the USE_MY_METRICS flag set, the ‘hmtx’ and 'HVAR' data for the composite glyph are used in the same manner in which the ‘hmtx’ data would be used for a non-variable font. The ‘hmtx’ and 'HVAR' data should be set to appropriate values for the composite glyph, though the hinted phantom point positions may not exactly match the linearly-scaled metrics obtained from the ‘hmtx’ and 'HVAR' data.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iam Quin" w:date="2024-03-01T18:28:24Z" w:initials="LQ">
    <w:p w14:paraId="01000000">
      <w:pPr>
        <w:kinsoku w:val="true"/>
        <w:overflowPunct w:val="false"/>
        <w:autoSpaceDE w:val="true"/>
        <w:bidi w:val="0"/>
        <w:spacing w:before="0" w:after="0" w:lineRule="auto" w:line="240"/>
        <w:ind w:start="0" w:end="0" w:hanging="0"/>
        <w:jc w:val="start"/>
        <w:rPr/>
      </w:pPr>
      <w:r>
        <w:rPr>
          <w:rFonts w:ascii="Liberation Serif" w:hAnsi="Liberation Serif" w:eastAsia="Tahoma"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val="en-GB" w:eastAsia="zh-CN" w:bidi="hi-IN"/>
        </w:rPr>
        <w:t>Is this still right?</w:t>
      </w:r>
    </w:p>
  </w:comment>
  <w:comment w:id="1" w:author="Vladimir Levantovsky" w:date="2024-02-20T17:09:00Z" w:initials="VL">
    <w:p w14:paraId="02000000">
      <w:pPr>
        <w:overflowPunct w:val="false"/>
        <w:bidi w:val="0"/>
        <w:spacing w:before="0" w:after="0"/>
        <w:jc w:val="start"/>
        <w:rPr/>
      </w:pPr>
      <w:r>
        <w:rPr>
          <w:rFonts w:ascii="Arial" w:hAnsi="Arial" w:eastAsia="Arial" w:cs="Arial"/>
          <w:color w:val="000000"/>
          <w:kern w:val="0"/>
          <w:sz w:val="20"/>
          <w:szCs w:val="20"/>
          <w:lang w:val="en-US" w:eastAsia="en-US" w:bidi="en-US"/>
        </w:rPr>
        <w:t>This is a proposed rewrite of the next paragraph.</w:t>
      </w:r>
    </w:p>
  </w:comment>
  <w:comment w:id="2" w:author="Liam Quin" w:date="2024-03-05T01:48:42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shd w:fill="auto" w:val="clear"/>
          <w:vertAlign w:val="baseline"/>
          <w:em w:val="none"/>
          <w:lang w:bidi="hi-IN" w:eastAsia="zh-CN" w:val="en-GB"/>
        </w:rPr>
        <w:t>Reply to Vladimir Levantovsky (20/02/2024, 17:09): "..."</w:t>
      </w:r>
    </w:p>
    <w:p w14:paraId="03000000">
      <w:pPr>
        <w:overflowPunct w:val="false"/>
        <w:bidi w:val="0"/>
        <w:spacing w:before="0" w:after="0"/>
        <w:rPr/>
      </w:pPr>
      <w:r>
        <w:rPr>
          <w:rFonts w:eastAsia="Segoe UI" w:cs="Tahoma"/>
          <w:kern w:val="0"/>
          <w:sz w:val="20"/>
          <w:lang w:bidi="hi-IN" w:eastAsia="zh-CN" w:val="en-GB"/>
        </w:rPr>
        <w:t>See next paragraph for suggestion.</w:t>
      </w:r>
    </w:p>
  </w:comment>
  <w:comment w:id="3" w:author="Vladimir Levantovsky" w:date="2024-02-21T13:43:00Z" w:initials="VL">
    <w:p w14:paraId="04000000">
      <w:pPr>
        <w:overflowPunct w:val="false"/>
        <w:bidi w:val="0"/>
        <w:spacing w:before="0" w:after="0"/>
        <w:jc w:val="start"/>
        <w:rPr/>
      </w:pPr>
      <w:r>
        <w:rPr>
          <w:rFonts w:ascii="Arial" w:hAnsi="Arial" w:eastAsia="Arial" w:cs="Arial"/>
          <w:color w:val="000000"/>
          <w:kern w:val="0"/>
          <w:sz w:val="20"/>
          <w:szCs w:val="20"/>
          <w:lang w:val="en-US" w:eastAsia="en-US" w:bidi="en-US"/>
        </w:rPr>
        <w:t>Do we really need to state this?</w:t>
      </w:r>
    </w:p>
  </w:comment>
  <w:comment w:id="4" w:author="Liam Quin" w:date="2024-03-05T01:51:28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shd w:fill="auto" w:val="clear"/>
          <w:vertAlign w:val="baseline"/>
          <w:em w:val="none"/>
          <w:lang w:bidi="hi-IN" w:eastAsia="zh-CN" w:val="en-GB"/>
        </w:rPr>
        <w:t>Reply to Vladimir Levantovsky (21/02/2024, 13:43): "..."</w:t>
      </w:r>
    </w:p>
    <w:p w14:paraId="05000000">
      <w:pPr>
        <w:overflowPunct w:val="false"/>
        <w:bidi w:val="0"/>
        <w:spacing w:before="0" w:after="0"/>
        <w:rPr/>
      </w:pPr>
      <w:r>
        <w:rPr>
          <w:rFonts w:eastAsia="Segoe UI" w:cs="Tahoma"/>
          <w:kern w:val="0"/>
          <w:sz w:val="20"/>
          <w:lang w:bidi="hi-IN" w:eastAsia="zh-CN" w:val="en-GB"/>
        </w:rPr>
        <w:t>Probably not; I wrote it as a rationale for why loca is ignored in this case.</w:t>
      </w:r>
    </w:p>
  </w:comment>
  <w:comment w:id="5" w:author="Liam Quin" w:date="2024-03-05T01:52:37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GB"/>
        </w:rPr>
        <w:t>Not sure why this was highlighted. The plus one is for the sentinel at the end, same as for loca.</w:t>
      </w:r>
    </w:p>
  </w:comment>
  <w:comment w:id="6" w:author="Liam Quin" w:date="2024-03-05T01:53:14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GB"/>
        </w:rPr>
        <w:t>Again not sure why this is highlighted; it is correct.</w:t>
      </w:r>
    </w:p>
  </w:comment>
  <w:comment w:id="7" w:author="Vladimir Levantovsky" w:date="2024-02-21T14:11:00Z" w:initials="VL">
    <w:p w14:paraId="06000000">
      <w:pPr>
        <w:overflowPunct w:val="false"/>
        <w:bidi w:val="0"/>
        <w:spacing w:before="494" w:after="494"/>
        <w:jc w:val="start"/>
        <w:rPr/>
      </w:pPr>
      <w:r>
        <w:rPr>
          <w:rFonts w:ascii="Arial" w:hAnsi="Arial" w:eastAsia="Arial" w:cs="Arial"/>
          <w:color w:val="000000"/>
          <w:kern w:val="0"/>
          <w:sz w:val="20"/>
          <w:szCs w:val="20"/>
          <w:lang w:val="en-US" w:eastAsia="en-US" w:bidi="en-US"/>
        </w:rPr>
        <w:t>Is there any value in stating this here? First, this is the subclass that defines LOCA (not GLYF) table, and then we already specified that the number of entries in the LOCA table may differ from the ‘loca’.</w:t>
      </w:r>
    </w:p>
  </w:comment>
  <w:comment w:id="8" w:author="Liam Quin" w:date="2024-03-05T01:54:01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shd w:fill="auto" w:val="clear"/>
          <w:vertAlign w:val="baseline"/>
          <w:em w:val="none"/>
          <w:lang w:bidi="hi-IN" w:eastAsia="zh-CN" w:val="en-GB"/>
        </w:rPr>
        <w:t>Reply to Vladimir Levantovsky (21/02/2024, 14:11): "..."</w:t>
      </w:r>
    </w:p>
    <w:p w14:paraId="07000000">
      <w:pPr>
        <w:overflowPunct w:val="false"/>
        <w:bidi w:val="0"/>
        <w:spacing w:before="0" w:after="0"/>
        <w:rPr/>
      </w:pPr>
      <w:r>
        <w:rPr>
          <w:rFonts w:eastAsia="Segoe UI" w:cs="Tahoma"/>
          <w:kern w:val="0"/>
          <w:sz w:val="20"/>
          <w:lang w:bidi="hi-IN" w:eastAsia="zh-CN" w:val="en-GB"/>
        </w:rPr>
        <w:t>This is to alert programmers to the fact that the code handling LOCA will differ from the code handling loca in an important (and subtle) way. But it is only a note and could be deleted.</w:t>
      </w:r>
    </w:p>
  </w:comment>
  <w:comment w:id="9" w:author="Vladimir Levantovsky" w:date="2024-03-01T12:20:00Z" w:initials="VL">
    <w:p>
      <w:pPr>
        <w:overflowPunct w:val="false"/>
        <w:bidi w:val="0"/>
        <w:spacing w:before="0" w:after="0"/>
        <w:jc w:val="start"/>
        <w:rPr/>
      </w:pPr>
      <w:r>
        <w:rPr>
          <w:rFonts w:ascii="Arial" w:hAnsi="Arial" w:eastAsia="Arial" w:cs="Arial"/>
          <w:color w:val="000000"/>
          <w:kern w:val="0"/>
          <w:sz w:val="20"/>
          <w:szCs w:val="20"/>
          <w:lang w:val="en-US" w:eastAsia="en-US" w:bidi="en-US"/>
        </w:rPr>
        <w:t>Needs update!</w:t>
      </w:r>
    </w:p>
    <w:p w14:paraId="08000000">
      <w:pPr>
        <w:overflowPunct w:val="false"/>
        <w:bidi w:val="0"/>
        <w:spacing w:before="0" w:after="0"/>
        <w:jc w:val="start"/>
        <w:rPr/>
      </w:pPr>
      <w:r>
        <w:rPr>
          <w:rFonts w:eastAsia="Segoe UI" w:cs="Tahoma"/>
          <w:kern w:val="0"/>
          <w:lang w:val="en-US" w:eastAsia="en-US" w:bidi="en-US"/>
        </w:rPr>
      </w:r>
    </w:p>
  </w:comment>
  <w:comment w:id="10" w:author="Liam Quin" w:date="2024-03-05T01:55:38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shd w:fill="auto" w:val="clear"/>
          <w:vertAlign w:val="baseline"/>
          <w:em w:val="none"/>
          <w:lang w:bidi="hi-IN" w:eastAsia="zh-CN" w:val="en-GB"/>
        </w:rPr>
        <w:t>Reply to Vladimir Levantovsky (01/03/2024, 12:20): "..."</w:t>
      </w:r>
    </w:p>
    <w:p w14:paraId="09000000">
      <w:pPr>
        <w:overflowPunct w:val="false"/>
        <w:bidi w:val="0"/>
        <w:spacing w:before="0" w:after="0"/>
        <w:rPr/>
      </w:pPr>
      <w:r>
        <w:rPr>
          <w:rFonts w:eastAsia="Segoe UI" w:cs="Tahoma"/>
          <w:kern w:val="0"/>
          <w:sz w:val="20"/>
          <w:lang w:bidi="hi-IN" w:eastAsia="zh-CN" w:val="en-GB"/>
        </w:rPr>
        <w:t>See next paragraph. The equivalent paragraph in ‘loca’ should be the same.</w:t>
      </w:r>
    </w:p>
  </w:comment>
  <w:comment w:id="11" w:author="Vladimir Levantovsky" w:date="2024-02-29T15:29:00Z" w:initials="VL">
    <w:p>
      <w:pPr>
        <w:overflowPunct w:val="false"/>
        <w:bidi w:val="0"/>
        <w:spacing w:before="0" w:after="0"/>
        <w:jc w:val="start"/>
        <w:rPr/>
      </w:pPr>
      <w:r>
        <w:rPr>
          <w:rFonts w:ascii="Arial" w:hAnsi="Arial" w:eastAsia="Arial" w:cs="Arial"/>
          <w:color w:val="000000"/>
          <w:kern w:val="0"/>
          <w:sz w:val="20"/>
          <w:szCs w:val="20"/>
          <w:lang w:val="en-US" w:eastAsia="en-US" w:bidi="en-US"/>
        </w:rPr>
        <w:t>Where is the format of these records defined?</w:t>
      </w:r>
    </w:p>
    <w:p>
      <w:pPr>
        <w:overflowPunct w:val="false"/>
        <w:bidi w:val="0"/>
        <w:spacing w:before="0" w:after="0"/>
        <w:jc w:val="start"/>
        <w:rPr/>
      </w:pPr>
      <w:r>
        <w:rPr>
          <w:rFonts w:eastAsia="Segoe UI" w:cs="Tahoma"/>
          <w:kern w:val="0"/>
          <w:lang w:val="en-US" w:eastAsia="en-US" w:bidi="en-US"/>
        </w:rPr>
      </w:r>
    </w:p>
    <w:p>
      <w:pPr>
        <w:overflowPunct w:val="false"/>
        <w:bidi w:val="0"/>
        <w:spacing w:before="0" w:after="0"/>
        <w:jc w:val="start"/>
        <w:rPr/>
      </w:pPr>
      <w:r>
        <w:rPr>
          <w:rFonts w:ascii="Arial" w:hAnsi="Arial" w:eastAsia="Arial" w:cs="Arial"/>
          <w:color w:val="000000"/>
          <w:kern w:val="0"/>
          <w:sz w:val="20"/>
          <w:szCs w:val="20"/>
          <w:lang w:val="en-US" w:eastAsia="en-US" w:bidi="en-US"/>
        </w:rPr>
        <w:t>Thanks, I was missing a table!</w:t>
      </w:r>
    </w:p>
  </w:comment>
  <w:comment w:id="12" w:author="Vladimir Levantovsky" w:date="2024-02-29T15:41:00Z" w:initials="VL">
    <w:p w14:paraId="0a000000">
      <w:pPr>
        <w:overflowPunct w:val="false"/>
        <w:bidi w:val="0"/>
        <w:spacing w:before="0" w:after="0"/>
        <w:jc w:val="start"/>
        <w:rPr/>
      </w:pPr>
      <w:r>
        <w:rPr>
          <w:rFonts w:ascii="Arial" w:hAnsi="Arial" w:eastAsia="Arial" w:cs="Arial"/>
          <w:color w:val="000000"/>
          <w:kern w:val="0"/>
          <w:sz w:val="20"/>
          <w:szCs w:val="20"/>
          <w:lang w:val="en-US" w:eastAsia="en-US" w:bidi="en-US"/>
        </w:rPr>
        <w:t>Descriptions are needed for every entry in this table.</w:t>
      </w:r>
    </w:p>
  </w:comment>
  <w:comment w:id="13" w:author="Liam Quin" w:date="2024-03-05T02:16:11Z" w:initials="LQ">
    <w:p>
      <w:pPr>
        <w:kinsoku w:val="true"/>
        <w:overflowPunct w:val="true"/>
        <w:autoSpaceDE w:val="true"/>
        <w:bidi w:val="0"/>
        <w:spacing w:before="0" w:after="0" w:lineRule="auto" w:line="240"/>
        <w:ind w:hanging="0"/>
        <w:jc w:val="start"/>
        <w:rPr/>
      </w:pPr>
      <w:r>
        <w:rPr>
          <w:rFonts w:eastAsia="Tahoma" w:cs="Mang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shd w:fill="auto" w:val="clear"/>
          <w:vertAlign w:val="baseline"/>
          <w:em w:val="none"/>
          <w:lang w:bidi="hi-IN" w:eastAsia="zh-CN" w:val="en-GB"/>
        </w:rPr>
        <w:t>Reply to Vladimir Levantovsky (29/02/2024, 15:41): "..."</w:t>
      </w:r>
    </w:p>
    <w:p w14:paraId="0b000000">
      <w:pPr>
        <w:overflowPunct w:val="false"/>
        <w:bidi w:val="0"/>
        <w:spacing w:before="0" w:after="0"/>
        <w:rPr/>
      </w:pPr>
      <w:r>
        <w:rPr>
          <w:rFonts w:eastAsia="Segoe UI" w:cs="Tahoma"/>
          <w:kern w:val="0"/>
          <w:sz w:val="20"/>
          <w:lang w:bidi="hi-IN" w:eastAsia="zh-CN" w:val="en-GB"/>
        </w:rPr>
        <w:t>Added, thanks!</w:t>
      </w:r>
    </w:p>
  </w:comment>
  <w:comment w:id="14" w:author="Vladimir Levantovsky" w:date="2024-03-01T12:35:00Z" w:initials="VL">
    <w:p>
      <w:pPr>
        <w:overflowPunct w:val="false"/>
        <w:bidi w:val="0"/>
        <w:spacing w:before="0" w:after="0"/>
        <w:jc w:val="start"/>
        <w:rPr/>
      </w:pPr>
      <w:r>
        <w:rPr>
          <w:rFonts w:ascii="Arial" w:hAnsi="Arial" w:eastAsia="Arial" w:cs="Arial"/>
          <w:kern w:val="0"/>
          <w:sz w:val="20"/>
          <w:szCs w:val="20"/>
          <w:lang w:val="en-US" w:eastAsia="en-US" w:bidi="en-US"/>
        </w:rPr>
        <w:t>These need to be defined.</w:t>
      </w:r>
    </w:p>
  </w:comment>
  <w:comment w:id="15" w:author="Vladimir Levantovsky" w:date="2024-02-21T15:15:00Z" w:initials="VL">
    <w:p>
      <w:pPr>
        <w:overflowPunct w:val="false"/>
        <w:bidi w:val="0"/>
        <w:spacing w:before="0" w:after="0"/>
        <w:jc w:val="start"/>
        <w:rPr/>
      </w:pPr>
      <w:r>
        <w:rPr>
          <w:rFonts w:ascii="Arial" w:hAnsi="Arial" w:eastAsia="Arial" w:cs="Arial"/>
          <w:color w:val="000000"/>
          <w:kern w:val="0"/>
          <w:sz w:val="20"/>
          <w:szCs w:val="20"/>
          <w:lang w:val="en-US" w:eastAsia="en-US" w:bidi="en-US"/>
        </w:rPr>
        <w:t>How is this number determined?</w:t>
      </w:r>
    </w:p>
  </w:comment>
  <w:comment w:id="16" w:author="Vladimir Levantovsky" w:date="2024-03-01T12:47:00Z" w:initials="VL">
    <w:p>
      <w:pPr>
        <w:overflowPunct w:val="false"/>
        <w:bidi w:val="0"/>
        <w:spacing w:before="0" w:after="0"/>
        <w:jc w:val="start"/>
        <w:rPr/>
      </w:pPr>
      <w:r>
        <w:rPr>
          <w:rFonts w:ascii="Arial" w:hAnsi="Arial" w:eastAsia="Arial" w:cs="Arial"/>
          <w:color w:val="000000"/>
          <w:kern w:val="0"/>
          <w:sz w:val="20"/>
          <w:szCs w:val="20"/>
          <w:lang w:val="en-US" w:eastAsia="en-US" w:bidi="en-US"/>
        </w:rPr>
        <w:t>Both ‘gvar’ and GVAR descriptions need to be updated to refer to numGlyphs from ‘map’ / MAXP tables.</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paraIdParent="02000000"/>
  <w15:commentEx w15:paraId="05000000" w15:paraIdParent="04000000"/>
  <w15:commentEx w15:paraId="07000000" w15:paraIdParent="06000000"/>
  <w15:commentEx w15:paraId="09000000" w15:paraIdParent="08000000"/>
  <w15:commentEx w15:paraId="0b000000" w15:paraIdParent="0a000000"/>
</w15:commentsEx>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Verdana">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Times New Roman">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Mang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238"/>
    </w:pPr>
    <w:rPr>
      <w:rFonts w:ascii="Liberation Serif" w:hAnsi="Liberation Serif" w:eastAsia="Tahoma" w:cs="Mangal"/>
      <w:color w:val="auto"/>
      <w:kern w:val="2"/>
      <w:sz w:val="24"/>
      <w:szCs w:val="24"/>
      <w:lang w:val="en-GB" w:eastAsia="zh-CN" w:bidi="hi-IN"/>
    </w:rPr>
  </w:style>
  <w:style w:type="paragraph" w:styleId="Heading1">
    <w:name w:val="Heading 1"/>
    <w:basedOn w:val="Normal"/>
    <w:next w:val="Normal"/>
    <w:qFormat/>
    <w:pPr>
      <w:keepNext w:val="true"/>
      <w:numPr>
        <w:ilvl w:val="0"/>
        <w:numId w:val="1"/>
      </w:numPr>
      <w:tabs>
        <w:tab w:val="clear" w:pos="709"/>
        <w:tab w:val="left" w:pos="720" w:leader="none"/>
      </w:tabs>
      <w:suppressAutoHyphens w:val="true"/>
      <w:spacing w:lineRule="exact" w:line="270" w:before="360" w:after="240"/>
      <w:jc w:val="start"/>
      <w:outlineLvl w:val="0"/>
    </w:pPr>
    <w:rPr>
      <w:rFonts w:eastAsia="MS Mincho"/>
      <w:b/>
      <w:sz w:val="28"/>
      <w:lang w:eastAsia="ja-JP"/>
    </w:rPr>
  </w:style>
  <w:style w:type="paragraph" w:styleId="Heading3">
    <w:name w:val="Heading 3"/>
    <w:basedOn w:val="Heading1"/>
    <w:next w:val="Normal"/>
    <w:qFormat/>
    <w:pPr>
      <w:numPr>
        <w:ilvl w:val="2"/>
        <w:numId w:val="1"/>
      </w:numPr>
      <w:tabs>
        <w:tab w:val="clear" w:pos="720"/>
        <w:tab w:val="left" w:pos="880" w:leader="none"/>
      </w:tabs>
      <w:spacing w:lineRule="atLeast" w:line="240" w:before="280" w:after="240"/>
      <w:outlineLvl w:val="2"/>
    </w:pPr>
    <w:rPr>
      <w:sz w:val="24"/>
    </w:rPr>
  </w:style>
  <w:style w:type="paragraph" w:styleId="Heading4">
    <w:name w:val="Heading 4"/>
    <w:basedOn w:val="Heading3"/>
    <w:next w:val="Normal"/>
    <w:qFormat/>
    <w:pPr>
      <w:numPr>
        <w:ilvl w:val="3"/>
        <w:numId w:val="1"/>
      </w:numPr>
      <w:tabs>
        <w:tab w:val="clear" w:pos="880"/>
        <w:tab w:val="left" w:pos="2160" w:leader="none"/>
        <w:tab w:val="left" w:pos="2440" w:leader="none"/>
      </w:tabs>
      <w:ind w:hanging="1080" w:start="1080"/>
      <w:outlineLvl w:val="3"/>
    </w:pPr>
    <w:rPr>
      <w:sz w:val="22"/>
    </w:rPr>
  </w:style>
  <w:style w:type="paragraph" w:styleId="Heading5">
    <w:name w:val="Heading 5"/>
    <w:basedOn w:val="Heading4"/>
    <w:next w:val="Normal"/>
    <w:qFormat/>
    <w:pPr>
      <w:numPr>
        <w:ilvl w:val="4"/>
        <w:numId w:val="1"/>
      </w:numPr>
      <w:tabs>
        <w:tab w:val="clear" w:pos="1360"/>
        <w:tab w:val="left" w:pos="2160" w:leader="none"/>
      </w:tabs>
      <w:outlineLvl w:val="4"/>
    </w:pPr>
    <w:rPr/>
  </w:style>
  <w:style w:type="character" w:styleId="Emphasis">
    <w:name w:val="Emphasis"/>
    <w:qFormat/>
    <w:rPr>
      <w:rFonts w:ascii="Cambria" w:hAnsi="Cambria"/>
      <w:i/>
      <w:sz w:val="22"/>
      <w:szCs w:val="22"/>
      <w:lang w:val="fr-FR"/>
    </w:rPr>
  </w:style>
  <w:style w:type="character" w:styleId="LineNumber">
    <w:name w:val="Line Number"/>
    <w:rPr/>
  </w:style>
  <w:style w:type="character" w:styleId="Tab1">
    <w:name w:val="tab1"/>
    <w:qFormat/>
    <w:rPr>
      <w:rFonts w:ascii="Verdana" w:hAnsi="Verdana"/>
      <w:sz w:val="11"/>
      <w:szCs w:val="11"/>
    </w:rPr>
  </w:style>
  <w:style w:type="character" w:styleId="Strong">
    <w:name w:val="Strong"/>
    <w:qFormat/>
    <w:rPr>
      <w:rFonts w:ascii="Cambria" w:hAnsi="Cambria"/>
      <w:b/>
      <w:sz w:val="22"/>
      <w:szCs w:val="22"/>
    </w:rPr>
  </w:style>
  <w:style w:type="paragraph" w:styleId="Heading">
    <w:name w:val="Heading"/>
    <w:basedOn w:val="Normal"/>
    <w:next w:val="BodyText"/>
    <w:qFormat/>
    <w:pPr>
      <w:keepNext w:val="true"/>
      <w:spacing w:before="240" w:after="120"/>
    </w:pPr>
    <w:rPr>
      <w:rFonts w:ascii="Liberation Sans" w:hAnsi="Liberation Sans" w:eastAsia="Tahoma"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title">
    <w:name w:val="Table title"/>
    <w:basedOn w:val="Normal"/>
    <w:next w:val="Normal"/>
    <w:qFormat/>
    <w:pPr>
      <w:keepNext w:val="true"/>
      <w:tabs>
        <w:tab w:val="clear" w:pos="709"/>
      </w:tabs>
      <w:suppressAutoHyphens w:val="true"/>
      <w:spacing w:lineRule="exact" w:line="230" w:before="120" w:after="120"/>
      <w:jc w:val="center"/>
    </w:pPr>
    <w:rPr>
      <w:rFonts w:ascii="Arial" w:hAnsi="Arial" w:eastAsia="MS Mincho"/>
      <w:b/>
      <w:sz w:val="20"/>
      <w:szCs w:val="20"/>
      <w:lang w:val="en-GB" w:eastAsia="ja-JP"/>
    </w:rPr>
  </w:style>
  <w:style w:type="paragraph" w:styleId="TableHeader">
    <w:name w:val="Table Header"/>
    <w:basedOn w:val="Tabletitle"/>
    <w:qFormat/>
    <w:pPr>
      <w:spacing w:lineRule="atLeast" w:line="240" w:before="60" w:after="120"/>
    </w:pPr>
    <w:rPr>
      <w:rFonts w:ascii="Cambria" w:hAnsi="Cambria"/>
      <w:sz w:val="22"/>
    </w:rPr>
  </w:style>
  <w:style w:type="paragraph" w:styleId="TableParagraph">
    <w:name w:val="Table Paragraph"/>
    <w:basedOn w:val="Normal"/>
    <w:qFormat/>
    <w:pPr>
      <w:spacing w:before="60" w:after="120"/>
      <w:ind w:start="43" w:end="29"/>
      <w:jc w:val="start"/>
    </w:pPr>
    <w:rPr>
      <w:rFonts w:cs="Arial"/>
    </w:rPr>
  </w:style>
  <w:style w:type="paragraph" w:styleId="FirstParagraph">
    <w:name w:val="First Paragraph"/>
    <w:basedOn w:val="Normal"/>
    <w:next w:val="BodyText"/>
    <w:qFormat/>
    <w:pPr>
      <w:spacing w:before="280" w:after="240"/>
    </w:pPr>
    <w:rPr/>
  </w:style>
  <w:style w:type="paragraph" w:styleId="TableContents">
    <w:name w:val="Table Contents"/>
    <w:basedOn w:val="Normal"/>
    <w:qFormat/>
    <w:pPr>
      <w:widowControl w:val="false"/>
      <w:suppressLineNumbers/>
    </w:pPr>
    <w:rPr/>
  </w:style>
  <w:style w:type="paragraph" w:styleId="NormalWeb">
    <w:name w:val="Normal (Web)"/>
    <w:basedOn w:val="Normal"/>
    <w:qFormat/>
    <w:pPr>
      <w:tabs>
        <w:tab w:val="clear" w:pos="709"/>
      </w:tabs>
      <w:spacing w:lineRule="auto" w:line="240" w:before="280" w:after="280"/>
      <w:jc w:val="start"/>
    </w:pPr>
    <w:rPr>
      <w:rFonts w:ascii="Times New Roman" w:hAnsi="Times New Roman" w:eastAsia="Times New Roman"/>
      <w:sz w:val="24"/>
      <w:szCs w:val="24"/>
    </w:rPr>
  </w:style>
  <w:style w:type="paragraph" w:styleId="NOTE">
    <w:name w:val="NOTE"/>
    <w:basedOn w:val="NormalWeb"/>
    <w:qFormat/>
    <w:pPr>
      <w:ind w:hanging="900" w:start="900"/>
    </w:pPr>
    <w:rPr>
      <w:rFonts w:ascii="Cambria" w:hAnsi="Cambria" w:cs="Arial"/>
      <w:iCs/>
      <w:sz w:val="22"/>
      <w:szCs w:val="22"/>
      <w:lang w:val="en-GB"/>
    </w:rPr>
  </w:style>
  <w:style w:type="paragraph" w:styleId="ListParagraph">
    <w:name w:val="List Paragraph"/>
    <w:basedOn w:val="Normal"/>
    <w:qFormat/>
    <w:pPr>
      <w:widowControl w:val="false"/>
      <w:tabs>
        <w:tab w:val="clear" w:pos="709"/>
      </w:tabs>
      <w:spacing w:lineRule="auto" w:line="240" w:before="0" w:after="0"/>
      <w:jc w:val="start"/>
    </w:pPr>
    <w:rPr>
      <w:rFonts w:eastAsia="Arial"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LibreOffice/7.6.4.1$Linux_X86_64 LibreOffice_project/60$Build-1</Application>
  <AppVersion>15.0000</AppVersion>
  <Pages>9</Pages>
  <Words>2388</Words>
  <Characters>12565</Characters>
  <CharactersWithSpaces>14730</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2024-03-01T19:43:53Z</dcterms:created>
  <dc:creator>Liam Quin</dc:creator>
  <dc:description/>
  <dc:language>en-GB</dc:language>
  <cp:lastModifiedBy>Liam Quin</cp:lastModifiedBy>
  <dcterms:modified xsi:type="dcterms:W3CDTF">2024-03-05T14:28:16Z</dcterms:modified>
  <cp:revision>9</cp:revision>
  <dc:subject/>
  <dc:title/>
</cp:coreProperties>
</file>